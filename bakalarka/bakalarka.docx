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702A0C" w14:textId="3A66F5F1" w:rsidR="00136BAF" w:rsidRDefault="00000000" w:rsidP="004F4B66">
      <w:pPr>
        <w:pStyle w:val="Uvodninadpisynecislovane"/>
        <w:ind w:left="0" w:firstLine="0"/>
      </w:pPr>
      <w:bookmarkStart w:id="0" w:name="_Toc191894736"/>
      <w:r>
        <w:t>SOUHRN</w:t>
      </w:r>
      <w:bookmarkEnd w:id="0"/>
    </w:p>
    <w:p w14:paraId="13F04173" w14:textId="77777777" w:rsidR="004F4B66" w:rsidRPr="004F4B66" w:rsidRDefault="004F4B66" w:rsidP="004F4B66"/>
    <w:p w14:paraId="3C0A0DD0" w14:textId="77777777" w:rsidR="00136BAF" w:rsidRDefault="00000000">
      <w:pPr>
        <w:pStyle w:val="Uvodninadpisynecislovane"/>
        <w:ind w:left="0" w:firstLine="0"/>
      </w:pPr>
      <w:bookmarkStart w:id="1" w:name="_Toc191894737"/>
      <w:r>
        <w:t>SUMMARY</w:t>
      </w:r>
      <w:bookmarkEnd w:id="1"/>
    </w:p>
    <w:p w14:paraId="452D08E6" w14:textId="04DE6FB5" w:rsidR="00136BAF" w:rsidRDefault="00000000">
      <w:pPr>
        <w:suppressAutoHyphens w:val="0"/>
        <w:spacing w:after="0" w:line="240" w:lineRule="auto"/>
        <w:jc w:val="left"/>
      </w:pPr>
      <w:r>
        <w:br w:type="page"/>
      </w:r>
    </w:p>
    <w:p w14:paraId="6BBB4C46" w14:textId="77777777" w:rsidR="00136BAF" w:rsidRDefault="00000000">
      <w:pPr>
        <w:pStyle w:val="Uvodninadpisynecislovane"/>
        <w:tabs>
          <w:tab w:val="left" w:pos="8502"/>
        </w:tabs>
        <w:ind w:left="0" w:firstLine="0"/>
      </w:pPr>
      <w:bookmarkStart w:id="2" w:name="_Toc191894738"/>
      <w:r>
        <w:lastRenderedPageBreak/>
        <w:t>PODĚKOVÁNÍ</w:t>
      </w:r>
      <w:bookmarkEnd w:id="2"/>
    </w:p>
    <w:p w14:paraId="7DDF6AC5" w14:textId="77777777" w:rsidR="00136BAF" w:rsidRDefault="00000000">
      <w:r>
        <w:br w:type="page"/>
      </w:r>
    </w:p>
    <w:p w14:paraId="7F0FF568" w14:textId="77777777" w:rsidR="00136BAF" w:rsidRDefault="00000000">
      <w:pPr>
        <w:pStyle w:val="Uvodninadpisynecislovane"/>
        <w:ind w:left="0" w:firstLine="0"/>
      </w:pPr>
      <w:bookmarkStart w:id="3" w:name="_Toc191894739"/>
      <w:r>
        <w:lastRenderedPageBreak/>
        <w:t>OBSAH</w:t>
      </w:r>
      <w:bookmarkEnd w:id="3"/>
    </w:p>
    <w:p w14:paraId="2246A213" w14:textId="77777777" w:rsidR="00136BAF" w:rsidRDefault="00136BAF"/>
    <w:sdt>
      <w:sdtPr>
        <w:id w:val="-1399279231"/>
        <w:docPartObj>
          <w:docPartGallery w:val="Table of Contents"/>
          <w:docPartUnique/>
        </w:docPartObj>
      </w:sdtPr>
      <w:sdtContent>
        <w:p w14:paraId="245E94BE" w14:textId="326CB15F" w:rsidR="00C254A8" w:rsidRDefault="00000000">
          <w:pPr>
            <w:pStyle w:val="Obsah1"/>
            <w:rPr>
              <w:rFonts w:asciiTheme="minorHAnsi" w:eastAsiaTheme="minorEastAsia" w:hAnsiTheme="minorHAnsi" w:cstheme="minorBidi"/>
              <w:noProof/>
              <w:kern w:val="2"/>
              <w:lang w:eastAsia="cs-CZ"/>
              <w14:ligatures w14:val="standardContextual"/>
            </w:rPr>
          </w:pPr>
          <w:r>
            <w:fldChar w:fldCharType="begin"/>
          </w:r>
          <w:r>
            <w:instrText xml:space="preserve"> TOC \o "1-3" \h</w:instrText>
          </w:r>
          <w:r>
            <w:fldChar w:fldCharType="separate"/>
          </w:r>
          <w:hyperlink w:anchor="_Toc191894736" w:history="1">
            <w:r w:rsidR="00C254A8" w:rsidRPr="00B40687">
              <w:rPr>
                <w:rStyle w:val="Hypertextovodkaz"/>
                <w:noProof/>
              </w:rPr>
              <w:t>SOUHRN</w:t>
            </w:r>
            <w:r w:rsidR="00C254A8">
              <w:rPr>
                <w:noProof/>
              </w:rPr>
              <w:tab/>
            </w:r>
            <w:r w:rsidR="00C254A8">
              <w:rPr>
                <w:noProof/>
              </w:rPr>
              <w:fldChar w:fldCharType="begin"/>
            </w:r>
            <w:r w:rsidR="00C254A8">
              <w:rPr>
                <w:noProof/>
              </w:rPr>
              <w:instrText xml:space="preserve"> PAGEREF _Toc191894736 \h </w:instrText>
            </w:r>
            <w:r w:rsidR="00C254A8">
              <w:rPr>
                <w:noProof/>
              </w:rPr>
            </w:r>
            <w:r w:rsidR="00C254A8">
              <w:rPr>
                <w:noProof/>
              </w:rPr>
              <w:fldChar w:fldCharType="separate"/>
            </w:r>
            <w:r w:rsidR="00C254A8">
              <w:rPr>
                <w:noProof/>
              </w:rPr>
              <w:t>1</w:t>
            </w:r>
            <w:r w:rsidR="00C254A8">
              <w:rPr>
                <w:noProof/>
              </w:rPr>
              <w:fldChar w:fldCharType="end"/>
            </w:r>
          </w:hyperlink>
        </w:p>
        <w:p w14:paraId="5B7CF4D8" w14:textId="5A905A33"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37" w:history="1">
            <w:r w:rsidRPr="00B40687">
              <w:rPr>
                <w:rStyle w:val="Hypertextovodkaz"/>
                <w:noProof/>
              </w:rPr>
              <w:t>SUMMARY</w:t>
            </w:r>
            <w:r>
              <w:rPr>
                <w:noProof/>
              </w:rPr>
              <w:tab/>
            </w:r>
            <w:r>
              <w:rPr>
                <w:noProof/>
              </w:rPr>
              <w:fldChar w:fldCharType="begin"/>
            </w:r>
            <w:r>
              <w:rPr>
                <w:noProof/>
              </w:rPr>
              <w:instrText xml:space="preserve"> PAGEREF _Toc191894737 \h </w:instrText>
            </w:r>
            <w:r>
              <w:rPr>
                <w:noProof/>
              </w:rPr>
            </w:r>
            <w:r>
              <w:rPr>
                <w:noProof/>
              </w:rPr>
              <w:fldChar w:fldCharType="separate"/>
            </w:r>
            <w:r>
              <w:rPr>
                <w:noProof/>
              </w:rPr>
              <w:t>1</w:t>
            </w:r>
            <w:r>
              <w:rPr>
                <w:noProof/>
              </w:rPr>
              <w:fldChar w:fldCharType="end"/>
            </w:r>
          </w:hyperlink>
        </w:p>
        <w:p w14:paraId="63C9E8AB" w14:textId="0962E826"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38" w:history="1">
            <w:r w:rsidRPr="00B40687">
              <w:rPr>
                <w:rStyle w:val="Hypertextovodkaz"/>
                <w:noProof/>
              </w:rPr>
              <w:t>PODĚKOVÁNÍ</w:t>
            </w:r>
            <w:r>
              <w:rPr>
                <w:noProof/>
              </w:rPr>
              <w:tab/>
            </w:r>
            <w:r>
              <w:rPr>
                <w:noProof/>
              </w:rPr>
              <w:fldChar w:fldCharType="begin"/>
            </w:r>
            <w:r>
              <w:rPr>
                <w:noProof/>
              </w:rPr>
              <w:instrText xml:space="preserve"> PAGEREF _Toc191894738 \h </w:instrText>
            </w:r>
            <w:r>
              <w:rPr>
                <w:noProof/>
              </w:rPr>
            </w:r>
            <w:r>
              <w:rPr>
                <w:noProof/>
              </w:rPr>
              <w:fldChar w:fldCharType="separate"/>
            </w:r>
            <w:r>
              <w:rPr>
                <w:noProof/>
              </w:rPr>
              <w:t>2</w:t>
            </w:r>
            <w:r>
              <w:rPr>
                <w:noProof/>
              </w:rPr>
              <w:fldChar w:fldCharType="end"/>
            </w:r>
          </w:hyperlink>
        </w:p>
        <w:p w14:paraId="53EFDF08" w14:textId="762DB594"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39" w:history="1">
            <w:r w:rsidRPr="00B40687">
              <w:rPr>
                <w:rStyle w:val="Hypertextovodkaz"/>
                <w:noProof/>
              </w:rPr>
              <w:t>OBSAH</w:t>
            </w:r>
            <w:r>
              <w:rPr>
                <w:noProof/>
              </w:rPr>
              <w:tab/>
            </w:r>
            <w:r>
              <w:rPr>
                <w:noProof/>
              </w:rPr>
              <w:fldChar w:fldCharType="begin"/>
            </w:r>
            <w:r>
              <w:rPr>
                <w:noProof/>
              </w:rPr>
              <w:instrText xml:space="preserve"> PAGEREF _Toc191894739 \h </w:instrText>
            </w:r>
            <w:r>
              <w:rPr>
                <w:noProof/>
              </w:rPr>
            </w:r>
            <w:r>
              <w:rPr>
                <w:noProof/>
              </w:rPr>
              <w:fldChar w:fldCharType="separate"/>
            </w:r>
            <w:r>
              <w:rPr>
                <w:noProof/>
              </w:rPr>
              <w:t>3</w:t>
            </w:r>
            <w:r>
              <w:rPr>
                <w:noProof/>
              </w:rPr>
              <w:fldChar w:fldCharType="end"/>
            </w:r>
          </w:hyperlink>
        </w:p>
        <w:p w14:paraId="344C19DD" w14:textId="5D6C0045"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40" w:history="1">
            <w:r w:rsidRPr="00B40687">
              <w:rPr>
                <w:rStyle w:val="Hypertextovodkaz"/>
                <w:noProof/>
              </w:rPr>
              <w:t>1</w:t>
            </w:r>
            <w:r>
              <w:rPr>
                <w:rFonts w:asciiTheme="minorHAnsi" w:eastAsiaTheme="minorEastAsia" w:hAnsiTheme="minorHAnsi" w:cstheme="minorBidi"/>
                <w:noProof/>
                <w:kern w:val="2"/>
                <w:lang w:eastAsia="cs-CZ"/>
                <w14:ligatures w14:val="standardContextual"/>
              </w:rPr>
              <w:tab/>
            </w:r>
            <w:r w:rsidRPr="00B40687">
              <w:rPr>
                <w:rStyle w:val="Hypertextovodkaz"/>
                <w:noProof/>
              </w:rPr>
              <w:t>ÚVOD</w:t>
            </w:r>
            <w:r>
              <w:rPr>
                <w:noProof/>
              </w:rPr>
              <w:tab/>
            </w:r>
            <w:r>
              <w:rPr>
                <w:noProof/>
              </w:rPr>
              <w:fldChar w:fldCharType="begin"/>
            </w:r>
            <w:r>
              <w:rPr>
                <w:noProof/>
              </w:rPr>
              <w:instrText xml:space="preserve"> PAGEREF _Toc191894740 \h </w:instrText>
            </w:r>
            <w:r>
              <w:rPr>
                <w:noProof/>
              </w:rPr>
            </w:r>
            <w:r>
              <w:rPr>
                <w:noProof/>
              </w:rPr>
              <w:fldChar w:fldCharType="separate"/>
            </w:r>
            <w:r>
              <w:rPr>
                <w:noProof/>
              </w:rPr>
              <w:t>5</w:t>
            </w:r>
            <w:r>
              <w:rPr>
                <w:noProof/>
              </w:rPr>
              <w:fldChar w:fldCharType="end"/>
            </w:r>
          </w:hyperlink>
        </w:p>
        <w:p w14:paraId="6688F299" w14:textId="21B23410"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41" w:history="1">
            <w:r w:rsidRPr="00B40687">
              <w:rPr>
                <w:rStyle w:val="Hypertextovodkaz"/>
                <w:noProof/>
              </w:rPr>
              <w:t>2</w:t>
            </w:r>
            <w:r>
              <w:rPr>
                <w:rFonts w:asciiTheme="minorHAnsi" w:eastAsiaTheme="minorEastAsia" w:hAnsiTheme="minorHAnsi" w:cstheme="minorBidi"/>
                <w:noProof/>
                <w:kern w:val="2"/>
                <w:lang w:eastAsia="cs-CZ"/>
                <w14:ligatures w14:val="standardContextual"/>
              </w:rPr>
              <w:tab/>
            </w:r>
            <w:r w:rsidRPr="00B40687">
              <w:rPr>
                <w:rStyle w:val="Hypertextovodkaz"/>
                <w:noProof/>
              </w:rPr>
              <w:t>LITERÁRNÍ ČÁST</w:t>
            </w:r>
            <w:r>
              <w:rPr>
                <w:noProof/>
              </w:rPr>
              <w:tab/>
            </w:r>
            <w:r>
              <w:rPr>
                <w:noProof/>
              </w:rPr>
              <w:fldChar w:fldCharType="begin"/>
            </w:r>
            <w:r>
              <w:rPr>
                <w:noProof/>
              </w:rPr>
              <w:instrText xml:space="preserve"> PAGEREF _Toc191894741 \h </w:instrText>
            </w:r>
            <w:r>
              <w:rPr>
                <w:noProof/>
              </w:rPr>
            </w:r>
            <w:r>
              <w:rPr>
                <w:noProof/>
              </w:rPr>
              <w:fldChar w:fldCharType="separate"/>
            </w:r>
            <w:r>
              <w:rPr>
                <w:noProof/>
              </w:rPr>
              <w:t>6</w:t>
            </w:r>
            <w:r>
              <w:rPr>
                <w:noProof/>
              </w:rPr>
              <w:fldChar w:fldCharType="end"/>
            </w:r>
          </w:hyperlink>
        </w:p>
        <w:p w14:paraId="2ECFC414" w14:textId="6AE0FFFA"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2" w:history="1">
            <w:r w:rsidRPr="00B40687">
              <w:rPr>
                <w:rStyle w:val="Hypertextovodkaz"/>
                <w:noProof/>
              </w:rPr>
              <w:t>2.1</w:t>
            </w:r>
            <w:r>
              <w:rPr>
                <w:rFonts w:asciiTheme="minorHAnsi" w:eastAsiaTheme="minorEastAsia" w:hAnsiTheme="minorHAnsi" w:cstheme="minorBidi"/>
                <w:noProof/>
                <w:kern w:val="2"/>
                <w:lang w:eastAsia="cs-CZ"/>
                <w14:ligatures w14:val="standardContextual"/>
              </w:rPr>
              <w:tab/>
            </w:r>
            <w:r w:rsidRPr="00B40687">
              <w:rPr>
                <w:rStyle w:val="Hypertextovodkaz"/>
                <w:noProof/>
              </w:rPr>
              <w:t>Detekce objektu pomocí umělé inteligence</w:t>
            </w:r>
            <w:r>
              <w:rPr>
                <w:noProof/>
              </w:rPr>
              <w:tab/>
            </w:r>
            <w:r>
              <w:rPr>
                <w:noProof/>
              </w:rPr>
              <w:fldChar w:fldCharType="begin"/>
            </w:r>
            <w:r>
              <w:rPr>
                <w:noProof/>
              </w:rPr>
              <w:instrText xml:space="preserve"> PAGEREF _Toc191894742 \h </w:instrText>
            </w:r>
            <w:r>
              <w:rPr>
                <w:noProof/>
              </w:rPr>
            </w:r>
            <w:r>
              <w:rPr>
                <w:noProof/>
              </w:rPr>
              <w:fldChar w:fldCharType="separate"/>
            </w:r>
            <w:r>
              <w:rPr>
                <w:noProof/>
              </w:rPr>
              <w:t>6</w:t>
            </w:r>
            <w:r>
              <w:rPr>
                <w:noProof/>
              </w:rPr>
              <w:fldChar w:fldCharType="end"/>
            </w:r>
          </w:hyperlink>
        </w:p>
        <w:p w14:paraId="73A20DB4" w14:textId="490E26BE"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3" w:history="1">
            <w:r w:rsidRPr="00B40687">
              <w:rPr>
                <w:rStyle w:val="Hypertextovodkaz"/>
                <w:noProof/>
              </w:rPr>
              <w:t>2.1.1</w:t>
            </w:r>
            <w:r>
              <w:rPr>
                <w:rFonts w:asciiTheme="minorHAnsi" w:eastAsiaTheme="minorEastAsia" w:hAnsiTheme="minorHAnsi" w:cstheme="minorBidi"/>
                <w:noProof/>
                <w:kern w:val="2"/>
                <w:lang w:eastAsia="cs-CZ"/>
                <w14:ligatures w14:val="standardContextual"/>
              </w:rPr>
              <w:tab/>
            </w:r>
            <w:r w:rsidRPr="00B40687">
              <w:rPr>
                <w:rStyle w:val="Hypertextovodkaz"/>
                <w:noProof/>
              </w:rPr>
              <w:t>Detekce objektu s využitím hlubokého učení</w:t>
            </w:r>
            <w:r>
              <w:rPr>
                <w:noProof/>
              </w:rPr>
              <w:tab/>
            </w:r>
            <w:r>
              <w:rPr>
                <w:noProof/>
              </w:rPr>
              <w:fldChar w:fldCharType="begin"/>
            </w:r>
            <w:r>
              <w:rPr>
                <w:noProof/>
              </w:rPr>
              <w:instrText xml:space="preserve"> PAGEREF _Toc191894743 \h </w:instrText>
            </w:r>
            <w:r>
              <w:rPr>
                <w:noProof/>
              </w:rPr>
            </w:r>
            <w:r>
              <w:rPr>
                <w:noProof/>
              </w:rPr>
              <w:fldChar w:fldCharType="separate"/>
            </w:r>
            <w:r>
              <w:rPr>
                <w:noProof/>
              </w:rPr>
              <w:t>6</w:t>
            </w:r>
            <w:r>
              <w:rPr>
                <w:noProof/>
              </w:rPr>
              <w:fldChar w:fldCharType="end"/>
            </w:r>
          </w:hyperlink>
        </w:p>
        <w:p w14:paraId="2AF49573" w14:textId="618B31FB"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4" w:history="1">
            <w:r w:rsidRPr="00B40687">
              <w:rPr>
                <w:rStyle w:val="Hypertextovodkaz"/>
                <w:noProof/>
              </w:rPr>
              <w:t>2.2</w:t>
            </w:r>
            <w:r>
              <w:rPr>
                <w:rFonts w:asciiTheme="minorHAnsi" w:eastAsiaTheme="minorEastAsia" w:hAnsiTheme="minorHAnsi" w:cstheme="minorBidi"/>
                <w:noProof/>
                <w:kern w:val="2"/>
                <w:lang w:eastAsia="cs-CZ"/>
                <w14:ligatures w14:val="standardContextual"/>
              </w:rPr>
              <w:tab/>
            </w:r>
            <w:r w:rsidRPr="00B40687">
              <w:rPr>
                <w:rStyle w:val="Hypertextovodkaz"/>
                <w:noProof/>
              </w:rPr>
              <w:t>Umělé neuronové sítě</w:t>
            </w:r>
            <w:r>
              <w:rPr>
                <w:noProof/>
              </w:rPr>
              <w:tab/>
            </w:r>
            <w:r>
              <w:rPr>
                <w:noProof/>
              </w:rPr>
              <w:fldChar w:fldCharType="begin"/>
            </w:r>
            <w:r>
              <w:rPr>
                <w:noProof/>
              </w:rPr>
              <w:instrText xml:space="preserve"> PAGEREF _Toc191894744 \h </w:instrText>
            </w:r>
            <w:r>
              <w:rPr>
                <w:noProof/>
              </w:rPr>
            </w:r>
            <w:r>
              <w:rPr>
                <w:noProof/>
              </w:rPr>
              <w:fldChar w:fldCharType="separate"/>
            </w:r>
            <w:r>
              <w:rPr>
                <w:noProof/>
              </w:rPr>
              <w:t>7</w:t>
            </w:r>
            <w:r>
              <w:rPr>
                <w:noProof/>
              </w:rPr>
              <w:fldChar w:fldCharType="end"/>
            </w:r>
          </w:hyperlink>
        </w:p>
        <w:p w14:paraId="0416155A" w14:textId="16073F83"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5" w:history="1">
            <w:r w:rsidRPr="00B40687">
              <w:rPr>
                <w:rStyle w:val="Hypertextovodkaz"/>
                <w:noProof/>
              </w:rPr>
              <w:t>2.3</w:t>
            </w:r>
            <w:r>
              <w:rPr>
                <w:rFonts w:asciiTheme="minorHAnsi" w:eastAsiaTheme="minorEastAsia" w:hAnsiTheme="minorHAnsi" w:cstheme="minorBidi"/>
                <w:noProof/>
                <w:kern w:val="2"/>
                <w:lang w:eastAsia="cs-CZ"/>
                <w14:ligatures w14:val="standardContextual"/>
              </w:rPr>
              <w:tab/>
            </w:r>
            <w:r w:rsidRPr="00B40687">
              <w:rPr>
                <w:rStyle w:val="Hypertextovodkaz"/>
                <w:noProof/>
              </w:rPr>
              <w:t>Konvoluční neuronové sítě</w:t>
            </w:r>
            <w:r>
              <w:rPr>
                <w:noProof/>
              </w:rPr>
              <w:tab/>
            </w:r>
            <w:r>
              <w:rPr>
                <w:noProof/>
              </w:rPr>
              <w:fldChar w:fldCharType="begin"/>
            </w:r>
            <w:r>
              <w:rPr>
                <w:noProof/>
              </w:rPr>
              <w:instrText xml:space="preserve"> PAGEREF _Toc191894745 \h </w:instrText>
            </w:r>
            <w:r>
              <w:rPr>
                <w:noProof/>
              </w:rPr>
            </w:r>
            <w:r>
              <w:rPr>
                <w:noProof/>
              </w:rPr>
              <w:fldChar w:fldCharType="separate"/>
            </w:r>
            <w:r>
              <w:rPr>
                <w:noProof/>
              </w:rPr>
              <w:t>8</w:t>
            </w:r>
            <w:r>
              <w:rPr>
                <w:noProof/>
              </w:rPr>
              <w:fldChar w:fldCharType="end"/>
            </w:r>
          </w:hyperlink>
        </w:p>
        <w:p w14:paraId="5E3DD67D" w14:textId="798F4DC7"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46" w:history="1">
            <w:r w:rsidRPr="00B40687">
              <w:rPr>
                <w:rStyle w:val="Hypertextovodkaz"/>
                <w:noProof/>
              </w:rPr>
              <w:t>2.4</w:t>
            </w:r>
            <w:r>
              <w:rPr>
                <w:rFonts w:asciiTheme="minorHAnsi" w:eastAsiaTheme="minorEastAsia" w:hAnsiTheme="minorHAnsi" w:cstheme="minorBidi"/>
                <w:noProof/>
                <w:kern w:val="2"/>
                <w:lang w:eastAsia="cs-CZ"/>
                <w14:ligatures w14:val="standardContextual"/>
              </w:rPr>
              <w:tab/>
            </w:r>
            <w:r w:rsidRPr="00B40687">
              <w:rPr>
                <w:rStyle w:val="Hypertextovodkaz"/>
                <w:noProof/>
              </w:rPr>
              <w:t>Two-stage detektory</w:t>
            </w:r>
            <w:r>
              <w:rPr>
                <w:noProof/>
              </w:rPr>
              <w:tab/>
            </w:r>
            <w:r>
              <w:rPr>
                <w:noProof/>
              </w:rPr>
              <w:fldChar w:fldCharType="begin"/>
            </w:r>
            <w:r>
              <w:rPr>
                <w:noProof/>
              </w:rPr>
              <w:instrText xml:space="preserve"> PAGEREF _Toc191894746 \h </w:instrText>
            </w:r>
            <w:r>
              <w:rPr>
                <w:noProof/>
              </w:rPr>
            </w:r>
            <w:r>
              <w:rPr>
                <w:noProof/>
              </w:rPr>
              <w:fldChar w:fldCharType="separate"/>
            </w:r>
            <w:r>
              <w:rPr>
                <w:noProof/>
              </w:rPr>
              <w:t>11</w:t>
            </w:r>
            <w:r>
              <w:rPr>
                <w:noProof/>
              </w:rPr>
              <w:fldChar w:fldCharType="end"/>
            </w:r>
          </w:hyperlink>
        </w:p>
        <w:p w14:paraId="055A6D7A" w14:textId="283EAA5C"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7" w:history="1">
            <w:r w:rsidRPr="00B40687">
              <w:rPr>
                <w:rStyle w:val="Hypertextovodkaz"/>
                <w:noProof/>
              </w:rPr>
              <w:t>2.4.1</w:t>
            </w:r>
            <w:r>
              <w:rPr>
                <w:rFonts w:asciiTheme="minorHAnsi" w:eastAsiaTheme="minorEastAsia" w:hAnsiTheme="minorHAnsi" w:cstheme="minorBidi"/>
                <w:noProof/>
                <w:kern w:val="2"/>
                <w:lang w:eastAsia="cs-CZ"/>
                <w14:ligatures w14:val="standardContextual"/>
              </w:rPr>
              <w:tab/>
            </w:r>
            <w:r w:rsidRPr="00B40687">
              <w:rPr>
                <w:rStyle w:val="Hypertextovodkaz"/>
                <w:noProof/>
              </w:rPr>
              <w:t>Region-based convolutional neural network (RCNN)</w:t>
            </w:r>
            <w:r>
              <w:rPr>
                <w:noProof/>
              </w:rPr>
              <w:tab/>
            </w:r>
            <w:r>
              <w:rPr>
                <w:noProof/>
              </w:rPr>
              <w:fldChar w:fldCharType="begin"/>
            </w:r>
            <w:r>
              <w:rPr>
                <w:noProof/>
              </w:rPr>
              <w:instrText xml:space="preserve"> PAGEREF _Toc191894747 \h </w:instrText>
            </w:r>
            <w:r>
              <w:rPr>
                <w:noProof/>
              </w:rPr>
            </w:r>
            <w:r>
              <w:rPr>
                <w:noProof/>
              </w:rPr>
              <w:fldChar w:fldCharType="separate"/>
            </w:r>
            <w:r>
              <w:rPr>
                <w:noProof/>
              </w:rPr>
              <w:t>11</w:t>
            </w:r>
            <w:r>
              <w:rPr>
                <w:noProof/>
              </w:rPr>
              <w:fldChar w:fldCharType="end"/>
            </w:r>
          </w:hyperlink>
        </w:p>
        <w:p w14:paraId="7926A2A8" w14:textId="353B833F"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8" w:history="1">
            <w:r w:rsidRPr="00B40687">
              <w:rPr>
                <w:rStyle w:val="Hypertextovodkaz"/>
                <w:noProof/>
              </w:rPr>
              <w:t>2.4.2</w:t>
            </w:r>
            <w:r>
              <w:rPr>
                <w:rFonts w:asciiTheme="minorHAnsi" w:eastAsiaTheme="minorEastAsia" w:hAnsiTheme="minorHAnsi" w:cstheme="minorBidi"/>
                <w:noProof/>
                <w:kern w:val="2"/>
                <w:lang w:eastAsia="cs-CZ"/>
                <w14:ligatures w14:val="standardContextual"/>
              </w:rPr>
              <w:tab/>
            </w:r>
            <w:r w:rsidRPr="00B40687">
              <w:rPr>
                <w:rStyle w:val="Hypertextovodkaz"/>
                <w:noProof/>
              </w:rPr>
              <w:t>Fast-RCNN</w:t>
            </w:r>
            <w:r>
              <w:rPr>
                <w:noProof/>
              </w:rPr>
              <w:tab/>
            </w:r>
            <w:r>
              <w:rPr>
                <w:noProof/>
              </w:rPr>
              <w:fldChar w:fldCharType="begin"/>
            </w:r>
            <w:r>
              <w:rPr>
                <w:noProof/>
              </w:rPr>
              <w:instrText xml:space="preserve"> PAGEREF _Toc191894748 \h </w:instrText>
            </w:r>
            <w:r>
              <w:rPr>
                <w:noProof/>
              </w:rPr>
            </w:r>
            <w:r>
              <w:rPr>
                <w:noProof/>
              </w:rPr>
              <w:fldChar w:fldCharType="separate"/>
            </w:r>
            <w:r>
              <w:rPr>
                <w:noProof/>
              </w:rPr>
              <w:t>12</w:t>
            </w:r>
            <w:r>
              <w:rPr>
                <w:noProof/>
              </w:rPr>
              <w:fldChar w:fldCharType="end"/>
            </w:r>
          </w:hyperlink>
        </w:p>
        <w:p w14:paraId="5A3AEFDB" w14:textId="211B11C6"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49" w:history="1">
            <w:r w:rsidRPr="00B40687">
              <w:rPr>
                <w:rStyle w:val="Hypertextovodkaz"/>
                <w:noProof/>
              </w:rPr>
              <w:t>2.4.3</w:t>
            </w:r>
            <w:r>
              <w:rPr>
                <w:rFonts w:asciiTheme="minorHAnsi" w:eastAsiaTheme="minorEastAsia" w:hAnsiTheme="minorHAnsi" w:cstheme="minorBidi"/>
                <w:noProof/>
                <w:kern w:val="2"/>
                <w:lang w:eastAsia="cs-CZ"/>
                <w14:ligatures w14:val="standardContextual"/>
              </w:rPr>
              <w:tab/>
            </w:r>
            <w:r w:rsidRPr="00B40687">
              <w:rPr>
                <w:rStyle w:val="Hypertextovodkaz"/>
                <w:noProof/>
              </w:rPr>
              <w:t>Faster-RCNN</w:t>
            </w:r>
            <w:r>
              <w:rPr>
                <w:noProof/>
              </w:rPr>
              <w:tab/>
            </w:r>
            <w:r>
              <w:rPr>
                <w:noProof/>
              </w:rPr>
              <w:fldChar w:fldCharType="begin"/>
            </w:r>
            <w:r>
              <w:rPr>
                <w:noProof/>
              </w:rPr>
              <w:instrText xml:space="preserve"> PAGEREF _Toc191894749 \h </w:instrText>
            </w:r>
            <w:r>
              <w:rPr>
                <w:noProof/>
              </w:rPr>
            </w:r>
            <w:r>
              <w:rPr>
                <w:noProof/>
              </w:rPr>
              <w:fldChar w:fldCharType="separate"/>
            </w:r>
            <w:r>
              <w:rPr>
                <w:noProof/>
              </w:rPr>
              <w:t>12</w:t>
            </w:r>
            <w:r>
              <w:rPr>
                <w:noProof/>
              </w:rPr>
              <w:fldChar w:fldCharType="end"/>
            </w:r>
          </w:hyperlink>
        </w:p>
        <w:p w14:paraId="221082E5" w14:textId="21C114CB"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0" w:history="1">
            <w:r w:rsidRPr="00B40687">
              <w:rPr>
                <w:rStyle w:val="Hypertextovodkaz"/>
                <w:noProof/>
              </w:rPr>
              <w:t>2.5</w:t>
            </w:r>
            <w:r>
              <w:rPr>
                <w:rFonts w:asciiTheme="minorHAnsi" w:eastAsiaTheme="minorEastAsia" w:hAnsiTheme="minorHAnsi" w:cstheme="minorBidi"/>
                <w:noProof/>
                <w:kern w:val="2"/>
                <w:lang w:eastAsia="cs-CZ"/>
                <w14:ligatures w14:val="standardContextual"/>
              </w:rPr>
              <w:tab/>
            </w:r>
            <w:r w:rsidRPr="00B40687">
              <w:rPr>
                <w:rStyle w:val="Hypertextovodkaz"/>
                <w:noProof/>
              </w:rPr>
              <w:t>One-stage detektory</w:t>
            </w:r>
            <w:r>
              <w:rPr>
                <w:noProof/>
              </w:rPr>
              <w:tab/>
            </w:r>
            <w:r>
              <w:rPr>
                <w:noProof/>
              </w:rPr>
              <w:fldChar w:fldCharType="begin"/>
            </w:r>
            <w:r>
              <w:rPr>
                <w:noProof/>
              </w:rPr>
              <w:instrText xml:space="preserve"> PAGEREF _Toc191894750 \h </w:instrText>
            </w:r>
            <w:r>
              <w:rPr>
                <w:noProof/>
              </w:rPr>
            </w:r>
            <w:r>
              <w:rPr>
                <w:noProof/>
              </w:rPr>
              <w:fldChar w:fldCharType="separate"/>
            </w:r>
            <w:r>
              <w:rPr>
                <w:noProof/>
              </w:rPr>
              <w:t>12</w:t>
            </w:r>
            <w:r>
              <w:rPr>
                <w:noProof/>
              </w:rPr>
              <w:fldChar w:fldCharType="end"/>
            </w:r>
          </w:hyperlink>
        </w:p>
        <w:p w14:paraId="6E7A58F7" w14:textId="4BB8D1BA"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1" w:history="1">
            <w:r w:rsidRPr="00B40687">
              <w:rPr>
                <w:rStyle w:val="Hypertextovodkaz"/>
                <w:noProof/>
              </w:rPr>
              <w:t>2.5.1</w:t>
            </w:r>
            <w:r>
              <w:rPr>
                <w:rFonts w:asciiTheme="minorHAnsi" w:eastAsiaTheme="minorEastAsia" w:hAnsiTheme="minorHAnsi" w:cstheme="minorBidi"/>
                <w:noProof/>
                <w:kern w:val="2"/>
                <w:lang w:eastAsia="cs-CZ"/>
                <w14:ligatures w14:val="standardContextual"/>
              </w:rPr>
              <w:tab/>
            </w:r>
            <w:r w:rsidRPr="00B40687">
              <w:rPr>
                <w:rStyle w:val="Hypertextovodkaz"/>
                <w:noProof/>
              </w:rPr>
              <w:t>SSD</w:t>
            </w:r>
            <w:r>
              <w:rPr>
                <w:noProof/>
              </w:rPr>
              <w:tab/>
            </w:r>
            <w:r>
              <w:rPr>
                <w:noProof/>
              </w:rPr>
              <w:fldChar w:fldCharType="begin"/>
            </w:r>
            <w:r>
              <w:rPr>
                <w:noProof/>
              </w:rPr>
              <w:instrText xml:space="preserve"> PAGEREF _Toc191894751 \h </w:instrText>
            </w:r>
            <w:r>
              <w:rPr>
                <w:noProof/>
              </w:rPr>
            </w:r>
            <w:r>
              <w:rPr>
                <w:noProof/>
              </w:rPr>
              <w:fldChar w:fldCharType="separate"/>
            </w:r>
            <w:r>
              <w:rPr>
                <w:noProof/>
              </w:rPr>
              <w:t>13</w:t>
            </w:r>
            <w:r>
              <w:rPr>
                <w:noProof/>
              </w:rPr>
              <w:fldChar w:fldCharType="end"/>
            </w:r>
          </w:hyperlink>
        </w:p>
        <w:p w14:paraId="66B3EA66" w14:textId="69C23DBF"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2" w:history="1">
            <w:r w:rsidRPr="00B40687">
              <w:rPr>
                <w:rStyle w:val="Hypertextovodkaz"/>
                <w:noProof/>
              </w:rPr>
              <w:t>2.6</w:t>
            </w:r>
            <w:r>
              <w:rPr>
                <w:rFonts w:asciiTheme="minorHAnsi" w:eastAsiaTheme="minorEastAsia" w:hAnsiTheme="minorHAnsi" w:cstheme="minorBidi"/>
                <w:noProof/>
                <w:kern w:val="2"/>
                <w:lang w:eastAsia="cs-CZ"/>
                <w14:ligatures w14:val="standardContextual"/>
              </w:rPr>
              <w:tab/>
            </w:r>
            <w:r w:rsidRPr="00B40687">
              <w:rPr>
                <w:rStyle w:val="Hypertextovodkaz"/>
                <w:noProof/>
              </w:rPr>
              <w:t>You Only Look Once (YOLO)</w:t>
            </w:r>
            <w:r>
              <w:rPr>
                <w:noProof/>
              </w:rPr>
              <w:tab/>
            </w:r>
            <w:r>
              <w:rPr>
                <w:noProof/>
              </w:rPr>
              <w:fldChar w:fldCharType="begin"/>
            </w:r>
            <w:r>
              <w:rPr>
                <w:noProof/>
              </w:rPr>
              <w:instrText xml:space="preserve"> PAGEREF _Toc191894752 \h </w:instrText>
            </w:r>
            <w:r>
              <w:rPr>
                <w:noProof/>
              </w:rPr>
            </w:r>
            <w:r>
              <w:rPr>
                <w:noProof/>
              </w:rPr>
              <w:fldChar w:fldCharType="separate"/>
            </w:r>
            <w:r>
              <w:rPr>
                <w:noProof/>
              </w:rPr>
              <w:t>13</w:t>
            </w:r>
            <w:r>
              <w:rPr>
                <w:noProof/>
              </w:rPr>
              <w:fldChar w:fldCharType="end"/>
            </w:r>
          </w:hyperlink>
        </w:p>
        <w:p w14:paraId="1F342FD6" w14:textId="7584A279"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3" w:history="1">
            <w:r w:rsidRPr="00B40687">
              <w:rPr>
                <w:rStyle w:val="Hypertextovodkaz"/>
                <w:noProof/>
              </w:rPr>
              <w:t>2.6.1</w:t>
            </w:r>
            <w:r>
              <w:rPr>
                <w:rFonts w:asciiTheme="minorHAnsi" w:eastAsiaTheme="minorEastAsia" w:hAnsiTheme="minorHAnsi" w:cstheme="minorBidi"/>
                <w:noProof/>
                <w:kern w:val="2"/>
                <w:lang w:eastAsia="cs-CZ"/>
                <w14:ligatures w14:val="standardContextual"/>
              </w:rPr>
              <w:tab/>
            </w:r>
            <w:r w:rsidRPr="00B40687">
              <w:rPr>
                <w:rStyle w:val="Hypertextovodkaz"/>
                <w:noProof/>
              </w:rPr>
              <w:t>Algoritmus YOLO</w:t>
            </w:r>
            <w:r>
              <w:rPr>
                <w:noProof/>
              </w:rPr>
              <w:tab/>
            </w:r>
            <w:r>
              <w:rPr>
                <w:noProof/>
              </w:rPr>
              <w:fldChar w:fldCharType="begin"/>
            </w:r>
            <w:r>
              <w:rPr>
                <w:noProof/>
              </w:rPr>
              <w:instrText xml:space="preserve"> PAGEREF _Toc191894753 \h </w:instrText>
            </w:r>
            <w:r>
              <w:rPr>
                <w:noProof/>
              </w:rPr>
            </w:r>
            <w:r>
              <w:rPr>
                <w:noProof/>
              </w:rPr>
              <w:fldChar w:fldCharType="separate"/>
            </w:r>
            <w:r>
              <w:rPr>
                <w:noProof/>
              </w:rPr>
              <w:t>14</w:t>
            </w:r>
            <w:r>
              <w:rPr>
                <w:noProof/>
              </w:rPr>
              <w:fldChar w:fldCharType="end"/>
            </w:r>
          </w:hyperlink>
        </w:p>
        <w:p w14:paraId="301BE3FC" w14:textId="1C1D2569"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4" w:history="1">
            <w:r w:rsidRPr="00B40687">
              <w:rPr>
                <w:rStyle w:val="Hypertextovodkaz"/>
                <w:noProof/>
              </w:rPr>
              <w:t>2.6.2</w:t>
            </w:r>
            <w:r>
              <w:rPr>
                <w:rFonts w:asciiTheme="minorHAnsi" w:eastAsiaTheme="minorEastAsia" w:hAnsiTheme="minorHAnsi" w:cstheme="minorBidi"/>
                <w:noProof/>
                <w:kern w:val="2"/>
                <w:lang w:eastAsia="cs-CZ"/>
                <w14:ligatures w14:val="standardContextual"/>
              </w:rPr>
              <w:tab/>
            </w:r>
            <w:r w:rsidRPr="00B40687">
              <w:rPr>
                <w:rStyle w:val="Hypertextovodkaz"/>
                <w:noProof/>
              </w:rPr>
              <w:t>Vývoj YOLO</w:t>
            </w:r>
            <w:r>
              <w:rPr>
                <w:noProof/>
              </w:rPr>
              <w:tab/>
            </w:r>
            <w:r>
              <w:rPr>
                <w:noProof/>
              </w:rPr>
              <w:fldChar w:fldCharType="begin"/>
            </w:r>
            <w:r>
              <w:rPr>
                <w:noProof/>
              </w:rPr>
              <w:instrText xml:space="preserve"> PAGEREF _Toc191894754 \h </w:instrText>
            </w:r>
            <w:r>
              <w:rPr>
                <w:noProof/>
              </w:rPr>
            </w:r>
            <w:r>
              <w:rPr>
                <w:noProof/>
              </w:rPr>
              <w:fldChar w:fldCharType="separate"/>
            </w:r>
            <w:r>
              <w:rPr>
                <w:noProof/>
              </w:rPr>
              <w:t>16</w:t>
            </w:r>
            <w:r>
              <w:rPr>
                <w:noProof/>
              </w:rPr>
              <w:fldChar w:fldCharType="end"/>
            </w:r>
          </w:hyperlink>
        </w:p>
        <w:p w14:paraId="3905F9B6" w14:textId="73FF5BD3"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5" w:history="1">
            <w:r w:rsidRPr="00B40687">
              <w:rPr>
                <w:rStyle w:val="Hypertextovodkaz"/>
                <w:noProof/>
              </w:rPr>
              <w:t>2.6.3</w:t>
            </w:r>
            <w:r>
              <w:rPr>
                <w:rFonts w:asciiTheme="minorHAnsi" w:eastAsiaTheme="minorEastAsia" w:hAnsiTheme="minorHAnsi" w:cstheme="minorBidi"/>
                <w:noProof/>
                <w:kern w:val="2"/>
                <w:lang w:eastAsia="cs-CZ"/>
                <w14:ligatures w14:val="standardContextual"/>
              </w:rPr>
              <w:tab/>
            </w:r>
            <w:r w:rsidRPr="00B40687">
              <w:rPr>
                <w:rStyle w:val="Hypertextovodkaz"/>
                <w:noProof/>
              </w:rPr>
              <w:t>Velikosti YOLO</w:t>
            </w:r>
            <w:r>
              <w:rPr>
                <w:noProof/>
              </w:rPr>
              <w:tab/>
            </w:r>
            <w:r>
              <w:rPr>
                <w:noProof/>
              </w:rPr>
              <w:fldChar w:fldCharType="begin"/>
            </w:r>
            <w:r>
              <w:rPr>
                <w:noProof/>
              </w:rPr>
              <w:instrText xml:space="preserve"> PAGEREF _Toc191894755 \h </w:instrText>
            </w:r>
            <w:r>
              <w:rPr>
                <w:noProof/>
              </w:rPr>
            </w:r>
            <w:r>
              <w:rPr>
                <w:noProof/>
              </w:rPr>
              <w:fldChar w:fldCharType="separate"/>
            </w:r>
            <w:r>
              <w:rPr>
                <w:noProof/>
              </w:rPr>
              <w:t>18</w:t>
            </w:r>
            <w:r>
              <w:rPr>
                <w:noProof/>
              </w:rPr>
              <w:fldChar w:fldCharType="end"/>
            </w:r>
          </w:hyperlink>
        </w:p>
        <w:p w14:paraId="354999AD" w14:textId="0CD0032F"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56" w:history="1">
            <w:r w:rsidRPr="00B40687">
              <w:rPr>
                <w:rStyle w:val="Hypertextovodkaz"/>
                <w:noProof/>
              </w:rPr>
              <w:t>2.6.4</w:t>
            </w:r>
            <w:r>
              <w:rPr>
                <w:rFonts w:asciiTheme="minorHAnsi" w:eastAsiaTheme="minorEastAsia" w:hAnsiTheme="minorHAnsi" w:cstheme="minorBidi"/>
                <w:noProof/>
                <w:kern w:val="2"/>
                <w:lang w:eastAsia="cs-CZ"/>
                <w14:ligatures w14:val="standardContextual"/>
              </w:rPr>
              <w:tab/>
            </w:r>
            <w:r w:rsidRPr="00B40687">
              <w:rPr>
                <w:rStyle w:val="Hypertextovodkaz"/>
                <w:noProof/>
              </w:rPr>
              <w:t>Výstup YOLO algoritmu</w:t>
            </w:r>
            <w:r>
              <w:rPr>
                <w:noProof/>
              </w:rPr>
              <w:tab/>
            </w:r>
            <w:r>
              <w:rPr>
                <w:noProof/>
              </w:rPr>
              <w:fldChar w:fldCharType="begin"/>
            </w:r>
            <w:r>
              <w:rPr>
                <w:noProof/>
              </w:rPr>
              <w:instrText xml:space="preserve"> PAGEREF _Toc191894756 \h </w:instrText>
            </w:r>
            <w:r>
              <w:rPr>
                <w:noProof/>
              </w:rPr>
            </w:r>
            <w:r>
              <w:rPr>
                <w:noProof/>
              </w:rPr>
              <w:fldChar w:fldCharType="separate"/>
            </w:r>
            <w:r>
              <w:rPr>
                <w:noProof/>
              </w:rPr>
              <w:t>19</w:t>
            </w:r>
            <w:r>
              <w:rPr>
                <w:noProof/>
              </w:rPr>
              <w:fldChar w:fldCharType="end"/>
            </w:r>
          </w:hyperlink>
        </w:p>
        <w:p w14:paraId="63996487" w14:textId="6D12950D"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7" w:history="1">
            <w:r w:rsidRPr="00B40687">
              <w:rPr>
                <w:rStyle w:val="Hypertextovodkaz"/>
                <w:noProof/>
              </w:rPr>
              <w:t>2.7</w:t>
            </w:r>
            <w:r>
              <w:rPr>
                <w:rFonts w:asciiTheme="minorHAnsi" w:eastAsiaTheme="minorEastAsia" w:hAnsiTheme="minorHAnsi" w:cstheme="minorBidi"/>
                <w:noProof/>
                <w:kern w:val="2"/>
                <w:lang w:eastAsia="cs-CZ"/>
                <w14:ligatures w14:val="standardContextual"/>
              </w:rPr>
              <w:tab/>
            </w:r>
            <w:r w:rsidRPr="00B40687">
              <w:rPr>
                <w:rStyle w:val="Hypertextovodkaz"/>
                <w:noProof/>
              </w:rPr>
              <w:t>Srovnání one-stage vs. two-stage algortimů</w:t>
            </w:r>
            <w:r>
              <w:rPr>
                <w:noProof/>
              </w:rPr>
              <w:tab/>
            </w:r>
            <w:r>
              <w:rPr>
                <w:noProof/>
              </w:rPr>
              <w:fldChar w:fldCharType="begin"/>
            </w:r>
            <w:r>
              <w:rPr>
                <w:noProof/>
              </w:rPr>
              <w:instrText xml:space="preserve"> PAGEREF _Toc191894757 \h </w:instrText>
            </w:r>
            <w:r>
              <w:rPr>
                <w:noProof/>
              </w:rPr>
            </w:r>
            <w:r>
              <w:rPr>
                <w:noProof/>
              </w:rPr>
              <w:fldChar w:fldCharType="separate"/>
            </w:r>
            <w:r>
              <w:rPr>
                <w:noProof/>
              </w:rPr>
              <w:t>19</w:t>
            </w:r>
            <w:r>
              <w:rPr>
                <w:noProof/>
              </w:rPr>
              <w:fldChar w:fldCharType="end"/>
            </w:r>
          </w:hyperlink>
        </w:p>
        <w:p w14:paraId="0EB2715A" w14:textId="20575710"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58" w:history="1">
            <w:r w:rsidRPr="00B40687">
              <w:rPr>
                <w:rStyle w:val="Hypertextovodkaz"/>
                <w:noProof/>
              </w:rPr>
              <w:t>3</w:t>
            </w:r>
            <w:r>
              <w:rPr>
                <w:rFonts w:asciiTheme="minorHAnsi" w:eastAsiaTheme="minorEastAsia" w:hAnsiTheme="minorHAnsi" w:cstheme="minorBidi"/>
                <w:noProof/>
                <w:kern w:val="2"/>
                <w:lang w:eastAsia="cs-CZ"/>
                <w14:ligatures w14:val="standardContextual"/>
              </w:rPr>
              <w:tab/>
            </w:r>
            <w:r w:rsidRPr="00B40687">
              <w:rPr>
                <w:rStyle w:val="Hypertextovodkaz"/>
                <w:noProof/>
              </w:rPr>
              <w:t>EXPERIMENTÁLNÍ ČÁST</w:t>
            </w:r>
            <w:r>
              <w:rPr>
                <w:noProof/>
              </w:rPr>
              <w:tab/>
            </w:r>
            <w:r>
              <w:rPr>
                <w:noProof/>
              </w:rPr>
              <w:fldChar w:fldCharType="begin"/>
            </w:r>
            <w:r>
              <w:rPr>
                <w:noProof/>
              </w:rPr>
              <w:instrText xml:space="preserve"> PAGEREF _Toc191894758 \h </w:instrText>
            </w:r>
            <w:r>
              <w:rPr>
                <w:noProof/>
              </w:rPr>
            </w:r>
            <w:r>
              <w:rPr>
                <w:noProof/>
              </w:rPr>
              <w:fldChar w:fldCharType="separate"/>
            </w:r>
            <w:r>
              <w:rPr>
                <w:noProof/>
              </w:rPr>
              <w:t>20</w:t>
            </w:r>
            <w:r>
              <w:rPr>
                <w:noProof/>
              </w:rPr>
              <w:fldChar w:fldCharType="end"/>
            </w:r>
          </w:hyperlink>
        </w:p>
        <w:p w14:paraId="6EB34928" w14:textId="11770D46"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59" w:history="1">
            <w:r w:rsidRPr="00B40687">
              <w:rPr>
                <w:rStyle w:val="Hypertextovodkaz"/>
                <w:noProof/>
              </w:rPr>
              <w:t>3.1</w:t>
            </w:r>
            <w:r>
              <w:rPr>
                <w:rFonts w:asciiTheme="minorHAnsi" w:eastAsiaTheme="minorEastAsia" w:hAnsiTheme="minorHAnsi" w:cstheme="minorBidi"/>
                <w:noProof/>
                <w:kern w:val="2"/>
                <w:lang w:eastAsia="cs-CZ"/>
                <w14:ligatures w14:val="standardContextual"/>
              </w:rPr>
              <w:tab/>
            </w:r>
            <w:r w:rsidRPr="00B40687">
              <w:rPr>
                <w:rStyle w:val="Hypertextovodkaz"/>
                <w:noProof/>
              </w:rPr>
              <w:t>Dataset</w:t>
            </w:r>
            <w:r>
              <w:rPr>
                <w:noProof/>
              </w:rPr>
              <w:tab/>
            </w:r>
            <w:r>
              <w:rPr>
                <w:noProof/>
              </w:rPr>
              <w:fldChar w:fldCharType="begin"/>
            </w:r>
            <w:r>
              <w:rPr>
                <w:noProof/>
              </w:rPr>
              <w:instrText xml:space="preserve"> PAGEREF _Toc191894759 \h </w:instrText>
            </w:r>
            <w:r>
              <w:rPr>
                <w:noProof/>
              </w:rPr>
            </w:r>
            <w:r>
              <w:rPr>
                <w:noProof/>
              </w:rPr>
              <w:fldChar w:fldCharType="separate"/>
            </w:r>
            <w:r>
              <w:rPr>
                <w:noProof/>
              </w:rPr>
              <w:t>20</w:t>
            </w:r>
            <w:r>
              <w:rPr>
                <w:noProof/>
              </w:rPr>
              <w:fldChar w:fldCharType="end"/>
            </w:r>
          </w:hyperlink>
        </w:p>
        <w:p w14:paraId="6F0A7DF6" w14:textId="5D08B87A"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0" w:history="1">
            <w:r w:rsidRPr="00B40687">
              <w:rPr>
                <w:rStyle w:val="Hypertextovodkaz"/>
                <w:noProof/>
              </w:rPr>
              <w:t>3.1.1</w:t>
            </w:r>
            <w:r>
              <w:rPr>
                <w:rFonts w:asciiTheme="minorHAnsi" w:eastAsiaTheme="minorEastAsia" w:hAnsiTheme="minorHAnsi" w:cstheme="minorBidi"/>
                <w:noProof/>
                <w:kern w:val="2"/>
                <w:lang w:eastAsia="cs-CZ"/>
                <w14:ligatures w14:val="standardContextual"/>
              </w:rPr>
              <w:tab/>
            </w:r>
            <w:r w:rsidRPr="00B40687">
              <w:rPr>
                <w:rStyle w:val="Hypertextovodkaz"/>
                <w:noProof/>
              </w:rPr>
              <w:t>Manuální anotace</w:t>
            </w:r>
            <w:r>
              <w:rPr>
                <w:noProof/>
              </w:rPr>
              <w:tab/>
            </w:r>
            <w:r>
              <w:rPr>
                <w:noProof/>
              </w:rPr>
              <w:fldChar w:fldCharType="begin"/>
            </w:r>
            <w:r>
              <w:rPr>
                <w:noProof/>
              </w:rPr>
              <w:instrText xml:space="preserve"> PAGEREF _Toc191894760 \h </w:instrText>
            </w:r>
            <w:r>
              <w:rPr>
                <w:noProof/>
              </w:rPr>
            </w:r>
            <w:r>
              <w:rPr>
                <w:noProof/>
              </w:rPr>
              <w:fldChar w:fldCharType="separate"/>
            </w:r>
            <w:r>
              <w:rPr>
                <w:noProof/>
              </w:rPr>
              <w:t>21</w:t>
            </w:r>
            <w:r>
              <w:rPr>
                <w:noProof/>
              </w:rPr>
              <w:fldChar w:fldCharType="end"/>
            </w:r>
          </w:hyperlink>
        </w:p>
        <w:p w14:paraId="008F3F15" w14:textId="1448BD36"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1" w:history="1">
            <w:r w:rsidRPr="00B40687">
              <w:rPr>
                <w:rStyle w:val="Hypertextovodkaz"/>
                <w:noProof/>
              </w:rPr>
              <w:t>3.1.2</w:t>
            </w:r>
            <w:r>
              <w:rPr>
                <w:rFonts w:asciiTheme="minorHAnsi" w:eastAsiaTheme="minorEastAsia" w:hAnsiTheme="minorHAnsi" w:cstheme="minorBidi"/>
                <w:noProof/>
                <w:kern w:val="2"/>
                <w:lang w:eastAsia="cs-CZ"/>
                <w14:ligatures w14:val="standardContextual"/>
              </w:rPr>
              <w:tab/>
            </w:r>
            <w:r w:rsidRPr="00B40687">
              <w:rPr>
                <w:rStyle w:val="Hypertextovodkaz"/>
                <w:noProof/>
              </w:rPr>
              <w:t>Semi-automatické anotace</w:t>
            </w:r>
            <w:r>
              <w:rPr>
                <w:noProof/>
              </w:rPr>
              <w:tab/>
            </w:r>
            <w:r>
              <w:rPr>
                <w:noProof/>
              </w:rPr>
              <w:fldChar w:fldCharType="begin"/>
            </w:r>
            <w:r>
              <w:rPr>
                <w:noProof/>
              </w:rPr>
              <w:instrText xml:space="preserve"> PAGEREF _Toc191894761 \h </w:instrText>
            </w:r>
            <w:r>
              <w:rPr>
                <w:noProof/>
              </w:rPr>
            </w:r>
            <w:r>
              <w:rPr>
                <w:noProof/>
              </w:rPr>
              <w:fldChar w:fldCharType="separate"/>
            </w:r>
            <w:r>
              <w:rPr>
                <w:noProof/>
              </w:rPr>
              <w:t>21</w:t>
            </w:r>
            <w:r>
              <w:rPr>
                <w:noProof/>
              </w:rPr>
              <w:fldChar w:fldCharType="end"/>
            </w:r>
          </w:hyperlink>
        </w:p>
        <w:p w14:paraId="1273ADB9" w14:textId="22D7D463"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2" w:history="1">
            <w:r w:rsidRPr="00B40687">
              <w:rPr>
                <w:rStyle w:val="Hypertextovodkaz"/>
                <w:noProof/>
              </w:rPr>
              <w:t>3.1.3</w:t>
            </w:r>
            <w:r>
              <w:rPr>
                <w:rFonts w:asciiTheme="minorHAnsi" w:eastAsiaTheme="minorEastAsia" w:hAnsiTheme="minorHAnsi" w:cstheme="minorBidi"/>
                <w:noProof/>
                <w:kern w:val="2"/>
                <w:lang w:eastAsia="cs-CZ"/>
                <w14:ligatures w14:val="standardContextual"/>
              </w:rPr>
              <w:tab/>
            </w:r>
            <w:r w:rsidRPr="00B40687">
              <w:rPr>
                <w:rStyle w:val="Hypertextovodkaz"/>
                <w:noProof/>
              </w:rPr>
              <w:t>Rozložení datasetu</w:t>
            </w:r>
            <w:r>
              <w:rPr>
                <w:noProof/>
              </w:rPr>
              <w:tab/>
            </w:r>
            <w:r>
              <w:rPr>
                <w:noProof/>
              </w:rPr>
              <w:fldChar w:fldCharType="begin"/>
            </w:r>
            <w:r>
              <w:rPr>
                <w:noProof/>
              </w:rPr>
              <w:instrText xml:space="preserve"> PAGEREF _Toc191894762 \h </w:instrText>
            </w:r>
            <w:r>
              <w:rPr>
                <w:noProof/>
              </w:rPr>
            </w:r>
            <w:r>
              <w:rPr>
                <w:noProof/>
              </w:rPr>
              <w:fldChar w:fldCharType="separate"/>
            </w:r>
            <w:r>
              <w:rPr>
                <w:noProof/>
              </w:rPr>
              <w:t>21</w:t>
            </w:r>
            <w:r>
              <w:rPr>
                <w:noProof/>
              </w:rPr>
              <w:fldChar w:fldCharType="end"/>
            </w:r>
          </w:hyperlink>
        </w:p>
        <w:p w14:paraId="7ADC424F" w14:textId="509965D5" w:rsidR="00C254A8" w:rsidRDefault="00C254A8">
          <w:pPr>
            <w:pStyle w:val="Obsah2"/>
            <w:rPr>
              <w:rFonts w:asciiTheme="minorHAnsi" w:eastAsiaTheme="minorEastAsia" w:hAnsiTheme="minorHAnsi" w:cstheme="minorBidi"/>
              <w:noProof/>
              <w:kern w:val="2"/>
              <w:lang w:eastAsia="cs-CZ"/>
              <w14:ligatures w14:val="standardContextual"/>
            </w:rPr>
          </w:pPr>
          <w:hyperlink w:anchor="_Toc191894763" w:history="1">
            <w:r w:rsidRPr="00B40687">
              <w:rPr>
                <w:rStyle w:val="Hypertextovodkaz"/>
                <w:noProof/>
              </w:rPr>
              <w:t>3.2</w:t>
            </w:r>
            <w:r>
              <w:rPr>
                <w:rFonts w:asciiTheme="minorHAnsi" w:eastAsiaTheme="minorEastAsia" w:hAnsiTheme="minorHAnsi" w:cstheme="minorBidi"/>
                <w:noProof/>
                <w:kern w:val="2"/>
                <w:lang w:eastAsia="cs-CZ"/>
                <w14:ligatures w14:val="standardContextual"/>
              </w:rPr>
              <w:tab/>
            </w:r>
            <w:r w:rsidRPr="00B40687">
              <w:rPr>
                <w:rStyle w:val="Hypertextovodkaz"/>
                <w:noProof/>
              </w:rPr>
              <w:t>Trénování modelu</w:t>
            </w:r>
            <w:r>
              <w:rPr>
                <w:noProof/>
              </w:rPr>
              <w:tab/>
            </w:r>
            <w:r>
              <w:rPr>
                <w:noProof/>
              </w:rPr>
              <w:fldChar w:fldCharType="begin"/>
            </w:r>
            <w:r>
              <w:rPr>
                <w:noProof/>
              </w:rPr>
              <w:instrText xml:space="preserve"> PAGEREF _Toc191894763 \h </w:instrText>
            </w:r>
            <w:r>
              <w:rPr>
                <w:noProof/>
              </w:rPr>
            </w:r>
            <w:r>
              <w:rPr>
                <w:noProof/>
              </w:rPr>
              <w:fldChar w:fldCharType="separate"/>
            </w:r>
            <w:r>
              <w:rPr>
                <w:noProof/>
              </w:rPr>
              <w:t>21</w:t>
            </w:r>
            <w:r>
              <w:rPr>
                <w:noProof/>
              </w:rPr>
              <w:fldChar w:fldCharType="end"/>
            </w:r>
          </w:hyperlink>
        </w:p>
        <w:p w14:paraId="6EE8CD91" w14:textId="464770FA"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4" w:history="1">
            <w:r w:rsidRPr="00B40687">
              <w:rPr>
                <w:rStyle w:val="Hypertextovodkaz"/>
                <w:noProof/>
              </w:rPr>
              <w:t>3.2.1</w:t>
            </w:r>
            <w:r>
              <w:rPr>
                <w:rFonts w:asciiTheme="minorHAnsi" w:eastAsiaTheme="minorEastAsia" w:hAnsiTheme="minorHAnsi" w:cstheme="minorBidi"/>
                <w:noProof/>
                <w:kern w:val="2"/>
                <w:lang w:eastAsia="cs-CZ"/>
                <w14:ligatures w14:val="standardContextual"/>
              </w:rPr>
              <w:tab/>
            </w:r>
            <w:r w:rsidRPr="00B40687">
              <w:rPr>
                <w:rStyle w:val="Hypertextovodkaz"/>
                <w:noProof/>
              </w:rPr>
              <w:t>Počet epoch</w:t>
            </w:r>
            <w:r>
              <w:rPr>
                <w:noProof/>
              </w:rPr>
              <w:tab/>
            </w:r>
            <w:r>
              <w:rPr>
                <w:noProof/>
              </w:rPr>
              <w:fldChar w:fldCharType="begin"/>
            </w:r>
            <w:r>
              <w:rPr>
                <w:noProof/>
              </w:rPr>
              <w:instrText xml:space="preserve"> PAGEREF _Toc191894764 \h </w:instrText>
            </w:r>
            <w:r>
              <w:rPr>
                <w:noProof/>
              </w:rPr>
            </w:r>
            <w:r>
              <w:rPr>
                <w:noProof/>
              </w:rPr>
              <w:fldChar w:fldCharType="separate"/>
            </w:r>
            <w:r>
              <w:rPr>
                <w:noProof/>
              </w:rPr>
              <w:t>21</w:t>
            </w:r>
            <w:r>
              <w:rPr>
                <w:noProof/>
              </w:rPr>
              <w:fldChar w:fldCharType="end"/>
            </w:r>
          </w:hyperlink>
        </w:p>
        <w:p w14:paraId="74231574" w14:textId="34A2CC23"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5" w:history="1">
            <w:r w:rsidRPr="00B40687">
              <w:rPr>
                <w:rStyle w:val="Hypertextovodkaz"/>
                <w:noProof/>
              </w:rPr>
              <w:t>3.2.2</w:t>
            </w:r>
            <w:r>
              <w:rPr>
                <w:rFonts w:asciiTheme="minorHAnsi" w:eastAsiaTheme="minorEastAsia" w:hAnsiTheme="minorHAnsi" w:cstheme="minorBidi"/>
                <w:noProof/>
                <w:kern w:val="2"/>
                <w:lang w:eastAsia="cs-CZ"/>
                <w14:ligatures w14:val="standardContextual"/>
              </w:rPr>
              <w:tab/>
            </w:r>
            <w:r w:rsidRPr="00B40687">
              <w:rPr>
                <w:rStyle w:val="Hypertextovodkaz"/>
                <w:noProof/>
              </w:rPr>
              <w:t>Rychlost učení</w:t>
            </w:r>
            <w:r>
              <w:rPr>
                <w:noProof/>
              </w:rPr>
              <w:tab/>
            </w:r>
            <w:r>
              <w:rPr>
                <w:noProof/>
              </w:rPr>
              <w:fldChar w:fldCharType="begin"/>
            </w:r>
            <w:r>
              <w:rPr>
                <w:noProof/>
              </w:rPr>
              <w:instrText xml:space="preserve"> PAGEREF _Toc191894765 \h </w:instrText>
            </w:r>
            <w:r>
              <w:rPr>
                <w:noProof/>
              </w:rPr>
            </w:r>
            <w:r>
              <w:rPr>
                <w:noProof/>
              </w:rPr>
              <w:fldChar w:fldCharType="separate"/>
            </w:r>
            <w:r>
              <w:rPr>
                <w:noProof/>
              </w:rPr>
              <w:t>22</w:t>
            </w:r>
            <w:r>
              <w:rPr>
                <w:noProof/>
              </w:rPr>
              <w:fldChar w:fldCharType="end"/>
            </w:r>
          </w:hyperlink>
        </w:p>
        <w:p w14:paraId="00FB04FF" w14:textId="0F10B8FE"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6" w:history="1">
            <w:r w:rsidRPr="00B40687">
              <w:rPr>
                <w:rStyle w:val="Hypertextovodkaz"/>
                <w:noProof/>
              </w:rPr>
              <w:t>3.2.3</w:t>
            </w:r>
            <w:r>
              <w:rPr>
                <w:rFonts w:asciiTheme="minorHAnsi" w:eastAsiaTheme="minorEastAsia" w:hAnsiTheme="minorHAnsi" w:cstheme="minorBidi"/>
                <w:noProof/>
                <w:kern w:val="2"/>
                <w:lang w:eastAsia="cs-CZ"/>
                <w14:ligatures w14:val="standardContextual"/>
              </w:rPr>
              <w:tab/>
            </w:r>
            <w:r w:rsidRPr="00B40687">
              <w:rPr>
                <w:rStyle w:val="Hypertextovodkaz"/>
                <w:noProof/>
              </w:rPr>
              <w:t>Batch size</w:t>
            </w:r>
            <w:r>
              <w:rPr>
                <w:noProof/>
              </w:rPr>
              <w:tab/>
            </w:r>
            <w:r>
              <w:rPr>
                <w:noProof/>
              </w:rPr>
              <w:fldChar w:fldCharType="begin"/>
            </w:r>
            <w:r>
              <w:rPr>
                <w:noProof/>
              </w:rPr>
              <w:instrText xml:space="preserve"> PAGEREF _Toc191894766 \h </w:instrText>
            </w:r>
            <w:r>
              <w:rPr>
                <w:noProof/>
              </w:rPr>
            </w:r>
            <w:r>
              <w:rPr>
                <w:noProof/>
              </w:rPr>
              <w:fldChar w:fldCharType="separate"/>
            </w:r>
            <w:r>
              <w:rPr>
                <w:noProof/>
              </w:rPr>
              <w:t>22</w:t>
            </w:r>
            <w:r>
              <w:rPr>
                <w:noProof/>
              </w:rPr>
              <w:fldChar w:fldCharType="end"/>
            </w:r>
          </w:hyperlink>
        </w:p>
        <w:p w14:paraId="38FB55DF" w14:textId="11B89EB7" w:rsidR="00C254A8" w:rsidRDefault="00C254A8">
          <w:pPr>
            <w:pStyle w:val="Obsah3"/>
            <w:rPr>
              <w:rFonts w:asciiTheme="minorHAnsi" w:eastAsiaTheme="minorEastAsia" w:hAnsiTheme="minorHAnsi" w:cstheme="minorBidi"/>
              <w:noProof/>
              <w:kern w:val="2"/>
              <w:lang w:eastAsia="cs-CZ"/>
              <w14:ligatures w14:val="standardContextual"/>
            </w:rPr>
          </w:pPr>
          <w:hyperlink w:anchor="_Toc191894767" w:history="1">
            <w:r w:rsidRPr="00B40687">
              <w:rPr>
                <w:rStyle w:val="Hypertextovodkaz"/>
                <w:noProof/>
              </w:rPr>
              <w:t>3.2.4</w:t>
            </w:r>
            <w:r>
              <w:rPr>
                <w:rFonts w:asciiTheme="minorHAnsi" w:eastAsiaTheme="minorEastAsia" w:hAnsiTheme="minorHAnsi" w:cstheme="minorBidi"/>
                <w:noProof/>
                <w:kern w:val="2"/>
                <w:lang w:eastAsia="cs-CZ"/>
                <w14:ligatures w14:val="standardContextual"/>
              </w:rPr>
              <w:tab/>
            </w:r>
            <w:r w:rsidRPr="00B40687">
              <w:rPr>
                <w:rStyle w:val="Hypertextovodkaz"/>
                <w:noProof/>
              </w:rPr>
              <w:t>Augmentace</w:t>
            </w:r>
            <w:r>
              <w:rPr>
                <w:noProof/>
              </w:rPr>
              <w:tab/>
            </w:r>
            <w:r>
              <w:rPr>
                <w:noProof/>
              </w:rPr>
              <w:fldChar w:fldCharType="begin"/>
            </w:r>
            <w:r>
              <w:rPr>
                <w:noProof/>
              </w:rPr>
              <w:instrText xml:space="preserve"> PAGEREF _Toc191894767 \h </w:instrText>
            </w:r>
            <w:r>
              <w:rPr>
                <w:noProof/>
              </w:rPr>
            </w:r>
            <w:r>
              <w:rPr>
                <w:noProof/>
              </w:rPr>
              <w:fldChar w:fldCharType="separate"/>
            </w:r>
            <w:r>
              <w:rPr>
                <w:noProof/>
              </w:rPr>
              <w:t>22</w:t>
            </w:r>
            <w:r>
              <w:rPr>
                <w:noProof/>
              </w:rPr>
              <w:fldChar w:fldCharType="end"/>
            </w:r>
          </w:hyperlink>
        </w:p>
        <w:p w14:paraId="1D1A1E70" w14:textId="28F6EA84"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68" w:history="1">
            <w:r w:rsidRPr="00B40687">
              <w:rPr>
                <w:rStyle w:val="Hypertextovodkaz"/>
                <w:noProof/>
              </w:rPr>
              <w:t>4</w:t>
            </w:r>
            <w:r>
              <w:rPr>
                <w:rFonts w:asciiTheme="minorHAnsi" w:eastAsiaTheme="minorEastAsia" w:hAnsiTheme="minorHAnsi" w:cstheme="minorBidi"/>
                <w:noProof/>
                <w:kern w:val="2"/>
                <w:lang w:eastAsia="cs-CZ"/>
                <w14:ligatures w14:val="standardContextual"/>
              </w:rPr>
              <w:tab/>
            </w:r>
            <w:r w:rsidRPr="00B40687">
              <w:rPr>
                <w:rStyle w:val="Hypertextovodkaz"/>
                <w:noProof/>
              </w:rPr>
              <w:t>VÝSLEDKY A DISKUSE</w:t>
            </w:r>
            <w:r>
              <w:rPr>
                <w:noProof/>
              </w:rPr>
              <w:tab/>
            </w:r>
            <w:r>
              <w:rPr>
                <w:noProof/>
              </w:rPr>
              <w:fldChar w:fldCharType="begin"/>
            </w:r>
            <w:r>
              <w:rPr>
                <w:noProof/>
              </w:rPr>
              <w:instrText xml:space="preserve"> PAGEREF _Toc191894768 \h </w:instrText>
            </w:r>
            <w:r>
              <w:rPr>
                <w:noProof/>
              </w:rPr>
            </w:r>
            <w:r>
              <w:rPr>
                <w:noProof/>
              </w:rPr>
              <w:fldChar w:fldCharType="separate"/>
            </w:r>
            <w:r>
              <w:rPr>
                <w:noProof/>
              </w:rPr>
              <w:t>23</w:t>
            </w:r>
            <w:r>
              <w:rPr>
                <w:noProof/>
              </w:rPr>
              <w:fldChar w:fldCharType="end"/>
            </w:r>
          </w:hyperlink>
        </w:p>
        <w:p w14:paraId="0E0E6623" w14:textId="01B19C7B" w:rsidR="00C254A8" w:rsidRDefault="00C254A8">
          <w:pPr>
            <w:pStyle w:val="Obsah1"/>
            <w:tabs>
              <w:tab w:val="left" w:pos="510"/>
            </w:tabs>
            <w:rPr>
              <w:rFonts w:asciiTheme="minorHAnsi" w:eastAsiaTheme="minorEastAsia" w:hAnsiTheme="minorHAnsi" w:cstheme="minorBidi"/>
              <w:noProof/>
              <w:kern w:val="2"/>
              <w:lang w:eastAsia="cs-CZ"/>
              <w14:ligatures w14:val="standardContextual"/>
            </w:rPr>
          </w:pPr>
          <w:hyperlink w:anchor="_Toc191894769" w:history="1">
            <w:r w:rsidRPr="00B40687">
              <w:rPr>
                <w:rStyle w:val="Hypertextovodkaz"/>
                <w:noProof/>
              </w:rPr>
              <w:t>5</w:t>
            </w:r>
            <w:r>
              <w:rPr>
                <w:rFonts w:asciiTheme="minorHAnsi" w:eastAsiaTheme="minorEastAsia" w:hAnsiTheme="minorHAnsi" w:cstheme="minorBidi"/>
                <w:noProof/>
                <w:kern w:val="2"/>
                <w:lang w:eastAsia="cs-CZ"/>
                <w14:ligatures w14:val="standardContextual"/>
              </w:rPr>
              <w:tab/>
            </w:r>
            <w:r w:rsidRPr="00B40687">
              <w:rPr>
                <w:rStyle w:val="Hypertextovodkaz"/>
                <w:noProof/>
              </w:rPr>
              <w:t>ZÁVĚR</w:t>
            </w:r>
            <w:r>
              <w:rPr>
                <w:noProof/>
              </w:rPr>
              <w:tab/>
            </w:r>
            <w:r>
              <w:rPr>
                <w:noProof/>
              </w:rPr>
              <w:fldChar w:fldCharType="begin"/>
            </w:r>
            <w:r>
              <w:rPr>
                <w:noProof/>
              </w:rPr>
              <w:instrText xml:space="preserve"> PAGEREF _Toc191894769 \h </w:instrText>
            </w:r>
            <w:r>
              <w:rPr>
                <w:noProof/>
              </w:rPr>
            </w:r>
            <w:r>
              <w:rPr>
                <w:noProof/>
              </w:rPr>
              <w:fldChar w:fldCharType="separate"/>
            </w:r>
            <w:r>
              <w:rPr>
                <w:noProof/>
              </w:rPr>
              <w:t>24</w:t>
            </w:r>
            <w:r>
              <w:rPr>
                <w:noProof/>
              </w:rPr>
              <w:fldChar w:fldCharType="end"/>
            </w:r>
          </w:hyperlink>
        </w:p>
        <w:p w14:paraId="59711013" w14:textId="6C708133" w:rsidR="00C254A8" w:rsidRDefault="00C254A8">
          <w:pPr>
            <w:pStyle w:val="Obsah1"/>
            <w:rPr>
              <w:rFonts w:asciiTheme="minorHAnsi" w:eastAsiaTheme="minorEastAsia" w:hAnsiTheme="minorHAnsi" w:cstheme="minorBidi"/>
              <w:noProof/>
              <w:kern w:val="2"/>
              <w:lang w:eastAsia="cs-CZ"/>
              <w14:ligatures w14:val="standardContextual"/>
            </w:rPr>
          </w:pPr>
          <w:hyperlink w:anchor="_Toc191894770" w:history="1">
            <w:r w:rsidRPr="00B40687">
              <w:rPr>
                <w:rStyle w:val="Hypertextovodkaz"/>
                <w:noProof/>
              </w:rPr>
              <w:t>LITERATURA</w:t>
            </w:r>
            <w:r>
              <w:rPr>
                <w:noProof/>
              </w:rPr>
              <w:tab/>
            </w:r>
            <w:r>
              <w:rPr>
                <w:noProof/>
              </w:rPr>
              <w:fldChar w:fldCharType="begin"/>
            </w:r>
            <w:r>
              <w:rPr>
                <w:noProof/>
              </w:rPr>
              <w:instrText xml:space="preserve"> PAGEREF _Toc191894770 \h </w:instrText>
            </w:r>
            <w:r>
              <w:rPr>
                <w:noProof/>
              </w:rPr>
            </w:r>
            <w:r>
              <w:rPr>
                <w:noProof/>
              </w:rPr>
              <w:fldChar w:fldCharType="separate"/>
            </w:r>
            <w:r>
              <w:rPr>
                <w:noProof/>
              </w:rPr>
              <w:t>25</w:t>
            </w:r>
            <w:r>
              <w:rPr>
                <w:noProof/>
              </w:rPr>
              <w:fldChar w:fldCharType="end"/>
            </w:r>
          </w:hyperlink>
        </w:p>
        <w:p w14:paraId="1E133AC3" w14:textId="61828E0E" w:rsidR="00136BAF" w:rsidRDefault="00000000">
          <w:pPr>
            <w:pStyle w:val="Obsah1"/>
            <w:rPr>
              <w:rFonts w:asciiTheme="minorHAnsi" w:eastAsiaTheme="minorEastAsia" w:hAnsiTheme="minorHAnsi" w:cstheme="minorBidi"/>
              <w:sz w:val="22"/>
              <w:szCs w:val="22"/>
              <w:lang w:eastAsia="cs-CZ"/>
            </w:rPr>
          </w:pPr>
          <w:r>
            <w:fldChar w:fldCharType="end"/>
          </w:r>
        </w:p>
      </w:sdtContent>
    </w:sdt>
    <w:p w14:paraId="62C214CB" w14:textId="77777777" w:rsidR="00136BAF" w:rsidRDefault="00136BAF">
      <w:pPr>
        <w:pStyle w:val="Obsah1"/>
        <w:tabs>
          <w:tab w:val="clear" w:pos="8477"/>
          <w:tab w:val="right" w:leader="dot" w:pos="8502"/>
        </w:tabs>
      </w:pPr>
    </w:p>
    <w:p w14:paraId="4AA4944D" w14:textId="77777777" w:rsidR="00136BAF" w:rsidRDefault="00136BAF">
      <w:pPr>
        <w:sectPr w:rsidR="00136BAF">
          <w:pgSz w:w="11906" w:h="16838"/>
          <w:pgMar w:top="1475" w:right="1418" w:bottom="1475" w:left="1418" w:header="1418" w:footer="1418" w:gutter="0"/>
          <w:cols w:space="708"/>
          <w:formProt w:val="0"/>
        </w:sectPr>
      </w:pPr>
    </w:p>
    <w:p w14:paraId="1D23E887" w14:textId="77777777" w:rsidR="00136BAF" w:rsidRDefault="00136BAF"/>
    <w:p w14:paraId="059C49EE" w14:textId="77777777" w:rsidR="00136BAF" w:rsidRDefault="00136BAF">
      <w:pPr>
        <w:sectPr w:rsidR="00136BAF">
          <w:type w:val="continuous"/>
          <w:pgSz w:w="11906" w:h="16838"/>
          <w:pgMar w:top="1475" w:right="1418" w:bottom="1475" w:left="1418" w:header="1418" w:footer="1418" w:gutter="0"/>
          <w:cols w:space="708"/>
          <w:formProt w:val="0"/>
          <w:docGrid w:linePitch="312" w:charSpace="-6145"/>
        </w:sectPr>
      </w:pPr>
    </w:p>
    <w:p w14:paraId="57CCDC7E" w14:textId="77777777" w:rsidR="00136BAF" w:rsidRDefault="00000000">
      <w:pPr>
        <w:pStyle w:val="Nadpis1"/>
        <w:tabs>
          <w:tab w:val="left" w:pos="432"/>
        </w:tabs>
      </w:pPr>
      <w:bookmarkStart w:id="4" w:name="__RefHeading__26_1490133149"/>
      <w:bookmarkStart w:id="5" w:name="_Toc151549791"/>
      <w:bookmarkStart w:id="6" w:name="_Toc191894740"/>
      <w:bookmarkEnd w:id="4"/>
      <w:r>
        <w:lastRenderedPageBreak/>
        <w:t>ÚVOD</w:t>
      </w:r>
      <w:bookmarkEnd w:id="5"/>
      <w:bookmarkEnd w:id="6"/>
    </w:p>
    <w:p w14:paraId="0694E6C3" w14:textId="77777777" w:rsidR="00136BAF" w:rsidRDefault="00000000">
      <w:r>
        <w:br w:type="page"/>
      </w:r>
    </w:p>
    <w:p w14:paraId="19658449" w14:textId="77777777" w:rsidR="00136BAF" w:rsidRDefault="00000000">
      <w:pPr>
        <w:pStyle w:val="Nadpis1"/>
        <w:tabs>
          <w:tab w:val="left" w:pos="432"/>
        </w:tabs>
      </w:pPr>
      <w:bookmarkStart w:id="7" w:name="_Toc151549802"/>
      <w:bookmarkStart w:id="8" w:name="_Toc191894741"/>
      <w:r>
        <w:lastRenderedPageBreak/>
        <w:t>LITERÁRNÍ ČÁST</w:t>
      </w:r>
      <w:bookmarkEnd w:id="7"/>
      <w:bookmarkEnd w:id="8"/>
    </w:p>
    <w:p w14:paraId="7B85A64F" w14:textId="77777777" w:rsidR="00D32732" w:rsidRPr="00D32732" w:rsidRDefault="00D32732" w:rsidP="00D32732"/>
    <w:p w14:paraId="3B4D70DA" w14:textId="03CCCB30" w:rsidR="00127CF1" w:rsidRDefault="00127CF1" w:rsidP="00127CF1">
      <w:pPr>
        <w:pStyle w:val="Nadpis2"/>
      </w:pPr>
      <w:bookmarkStart w:id="9" w:name="_Toc191894742"/>
      <w:r>
        <w:t>Detekce objektu pomocí umělé inteligence</w:t>
      </w:r>
      <w:bookmarkEnd w:id="9"/>
    </w:p>
    <w:p w14:paraId="24E101FA" w14:textId="7937153A" w:rsidR="002A49A0" w:rsidRDefault="00D208BD" w:rsidP="0008619B">
      <w:r>
        <w:t xml:space="preserve">Detekce objektu v obrazu je stejně jako sledování objektů, segmentace </w:t>
      </w:r>
      <w:r w:rsidR="00650512">
        <w:t>nebo</w:t>
      </w:r>
      <w:r>
        <w:t xml:space="preserve"> klasifikace obrazu součásti interdisciplinárního oboru počítačové</w:t>
      </w:r>
      <w:r w:rsidR="0018021C">
        <w:t>ho</w:t>
      </w:r>
      <w:r>
        <w:t xml:space="preserve"> vidění</w:t>
      </w:r>
      <w:r w:rsidR="00650512">
        <w:t xml:space="preserve"> jež se rozkládá na pomezí informatiky a umělé inteligence</w:t>
      </w:r>
      <w:r>
        <w:t xml:space="preserve">. Hlavním cílem detekce </w:t>
      </w:r>
      <w:r w:rsidR="0018021C">
        <w:t>objektu</w:t>
      </w:r>
      <w:r>
        <w:t xml:space="preserve"> je identifikace určitého objektu a zároveň určení jeho přesné polohy v obraze.</w:t>
      </w:r>
      <w:r w:rsidR="00650512">
        <w:t xml:space="preserve"> Tato technologie má rozsáhlé využití v oborech autonomní</w:t>
      </w:r>
      <w:r w:rsidR="00000409">
        <w:t>ho</w:t>
      </w:r>
      <w:r w:rsidR="00650512">
        <w:t xml:space="preserve"> řízení vozidel či rozpoznávání tváří, využívá se také v bezpečnostních systémech a mnoha dalších oblastech</w:t>
      </w:r>
      <w:r w:rsidR="00EE3DBB">
        <w:t xml:space="preserve"> </w:t>
      </w:r>
      <w:r w:rsidR="00000409">
        <w:fldChar w:fldCharType="begin"/>
      </w:r>
      <w:r w:rsidR="00F44EF3">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000409">
        <w:fldChar w:fldCharType="separate"/>
      </w:r>
      <w:r w:rsidR="00000409">
        <w:rPr>
          <w:noProof/>
        </w:rPr>
        <w:t>[1]</w:t>
      </w:r>
      <w:r w:rsidR="00000409">
        <w:fldChar w:fldCharType="end"/>
      </w:r>
      <w:r w:rsidR="00650512">
        <w:t xml:space="preserve">. </w:t>
      </w:r>
      <w:r w:rsidR="00DA0F88">
        <w:t xml:space="preserve">Další využití nacházejí </w:t>
      </w:r>
      <w:r w:rsidR="00650512">
        <w:t>metod</w:t>
      </w:r>
      <w:r w:rsidR="00DA0F88">
        <w:t>y</w:t>
      </w:r>
      <w:r w:rsidR="00650512">
        <w:t xml:space="preserve"> detekce objektu v obrazu v lékařské diagnostice</w:t>
      </w:r>
      <w:r w:rsidR="00E92FDB">
        <w:t xml:space="preserve"> </w:t>
      </w:r>
      <w:r w:rsidR="00000409">
        <w:fldChar w:fldCharType="begin"/>
      </w:r>
      <w:r w:rsidR="00F44EF3">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000409">
        <w:fldChar w:fldCharType="separate"/>
      </w:r>
      <w:r w:rsidR="00000409">
        <w:rPr>
          <w:noProof/>
        </w:rPr>
        <w:t>[1]</w:t>
      </w:r>
      <w:r w:rsidR="00000409">
        <w:fldChar w:fldCharType="end"/>
      </w:r>
      <w:r w:rsidR="00DA0F88">
        <w:t xml:space="preserve">. Tímto odvětvím, </w:t>
      </w:r>
      <w:r w:rsidR="00650512">
        <w:t>konkrétně detekc</w:t>
      </w:r>
      <w:r w:rsidR="00DA0F88">
        <w:t>í</w:t>
      </w:r>
      <w:r w:rsidR="00650512">
        <w:t xml:space="preserve"> hlasivek ve snímcích z laryngoskopických vyšetření</w:t>
      </w:r>
      <w:r w:rsidR="00DA0F88">
        <w:t xml:space="preserve"> se zabývá i tato práce</w:t>
      </w:r>
      <w:r w:rsidR="00650512">
        <w:t>.</w:t>
      </w:r>
    </w:p>
    <w:p w14:paraId="61E5E27B" w14:textId="36BBC6BF" w:rsidR="00FA7744" w:rsidRDefault="00B33EC4" w:rsidP="0008619B">
      <w:r>
        <w:t xml:space="preserve">Pro nalezení a identifikaci </w:t>
      </w:r>
      <w:r w:rsidR="0008619B">
        <w:t>objektů lze použit dv</w:t>
      </w:r>
      <w:r w:rsidR="001C6B84">
        <w:t>ě</w:t>
      </w:r>
      <w:r w:rsidR="0008619B">
        <w:t xml:space="preserve"> základní </w:t>
      </w:r>
      <w:r>
        <w:t>metody</w:t>
      </w:r>
      <w:r w:rsidR="0008619B">
        <w:t xml:space="preserve">. Původní </w:t>
      </w:r>
      <w:r>
        <w:t xml:space="preserve">konvenční přístup pracuje ve třech krocích. V první fázi je vybrán region výskytu objektu algoritmem posuvného okna, následně dochází k extrakci </w:t>
      </w:r>
      <w:r w:rsidR="00FA7744">
        <w:t>vlastností určeného místa a klasifikaci konkrétního objektu. Tento přístup naráží na velkou výpočetní náročnost a nízkou přizpůsobivost</w:t>
      </w:r>
      <w:r w:rsidR="00D053C4">
        <w:t xml:space="preserve"> </w:t>
      </w:r>
      <w:r w:rsidR="00D053C4">
        <w:fldChar w:fldCharType="begin"/>
      </w:r>
      <w:r w:rsidR="00000409">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D053C4">
        <w:fldChar w:fldCharType="separate"/>
      </w:r>
      <w:r w:rsidR="00000409">
        <w:rPr>
          <w:noProof/>
        </w:rPr>
        <w:t>[2]</w:t>
      </w:r>
      <w:r w:rsidR="00D053C4">
        <w:fldChar w:fldCharType="end"/>
      </w:r>
      <w:r w:rsidR="00FA7744">
        <w:t>, proto od něj bylo v posledních letech upuštěno na úkor metod hlubokého učení.</w:t>
      </w:r>
    </w:p>
    <w:p w14:paraId="4F557DB9" w14:textId="260ADCFC" w:rsidR="00FA7744" w:rsidRDefault="00FA7744" w:rsidP="00FA7744">
      <w:pPr>
        <w:pStyle w:val="Nadpis3"/>
      </w:pPr>
      <w:bookmarkStart w:id="10" w:name="_Toc191894743"/>
      <w:r>
        <w:t xml:space="preserve">Detekce objektu </w:t>
      </w:r>
      <w:r w:rsidR="001C6B84">
        <w:t>s využitím</w:t>
      </w:r>
      <w:r>
        <w:t xml:space="preserve"> hlubokého učení</w:t>
      </w:r>
      <w:bookmarkEnd w:id="10"/>
    </w:p>
    <w:p w14:paraId="52D1727E" w14:textId="1481D532" w:rsidR="00A050A2" w:rsidRDefault="00A37FEA" w:rsidP="00FA7744">
      <w:r>
        <w:t>Metody pro detekci objektů pomocí hlubokého učení</w:t>
      </w:r>
      <w:r w:rsidR="001C6B84">
        <w:t xml:space="preserve"> využív</w:t>
      </w:r>
      <w:r>
        <w:t>ají</w:t>
      </w:r>
      <w:r w:rsidR="001C6B84">
        <w:t xml:space="preserve"> technologie konvolučních neuronových sítí </w:t>
      </w:r>
      <w:r>
        <w:t xml:space="preserve">(CNN) </w:t>
      </w:r>
      <w:r w:rsidR="001C6B84">
        <w:t xml:space="preserve">k rozeznání jednotlivých vlastností obrazu a následné detekci všech v něm nacházejících se objektů. </w:t>
      </w:r>
      <w:r w:rsidR="00A050A2">
        <w:t>Tento přístup je charakteristický rozdělením na tři hlavní sekce algoritmu</w:t>
      </w:r>
      <w:r w:rsidR="007735B1">
        <w:t xml:space="preserve"> </w:t>
      </w:r>
      <w:r w:rsidR="007735B1">
        <w:fldChar w:fldCharType="begin"/>
      </w:r>
      <w:r w:rsidR="007735B1">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7735B1">
        <w:fldChar w:fldCharType="separate"/>
      </w:r>
      <w:r w:rsidR="007735B1">
        <w:rPr>
          <w:noProof/>
        </w:rPr>
        <w:t>[2]</w:t>
      </w:r>
      <w:r w:rsidR="007735B1">
        <w:fldChar w:fldCharType="end"/>
      </w:r>
      <w:r w:rsidR="00A050A2">
        <w:t>.</w:t>
      </w:r>
    </w:p>
    <w:p w14:paraId="2C767FEA" w14:textId="4380976A" w:rsidR="00A050A2" w:rsidRDefault="00A050A2" w:rsidP="00A050A2">
      <w:pPr>
        <w:pStyle w:val="Odstavecseseznamem"/>
        <w:numPr>
          <w:ilvl w:val="0"/>
          <w:numId w:val="11"/>
        </w:numPr>
      </w:pPr>
      <w:r>
        <w:t>Extrakce vlastností (</w:t>
      </w:r>
      <w:proofErr w:type="spellStart"/>
      <w:r>
        <w:t>feature</w:t>
      </w:r>
      <w:proofErr w:type="spellEnd"/>
      <w:r>
        <w:t xml:space="preserve"> </w:t>
      </w:r>
      <w:proofErr w:type="spellStart"/>
      <w:r>
        <w:t>extraction</w:t>
      </w:r>
      <w:proofErr w:type="spellEnd"/>
      <w:r>
        <w:t xml:space="preserve">), kdy je vstupní obraz zpracován pomocí CNN, která detekuje klíčové rysy obrazu jako jsou hrany, </w:t>
      </w:r>
      <w:r w:rsidR="00492F0C">
        <w:t>tvary či složitější textury a sestaví mapu</w:t>
      </w:r>
      <w:r w:rsidR="00EF0784">
        <w:t xml:space="preserve"> vlastností</w:t>
      </w:r>
      <w:r w:rsidR="00492F0C">
        <w:t xml:space="preserve"> obrazu.</w:t>
      </w:r>
    </w:p>
    <w:p w14:paraId="0741846A" w14:textId="5161A829" w:rsidR="00492F0C" w:rsidRDefault="00492F0C" w:rsidP="00A050A2">
      <w:pPr>
        <w:pStyle w:val="Odstavecseseznamem"/>
        <w:numPr>
          <w:ilvl w:val="0"/>
          <w:numId w:val="11"/>
        </w:numPr>
      </w:pPr>
      <w:r>
        <w:t>Lokalizace objektů (</w:t>
      </w:r>
      <w:proofErr w:type="spellStart"/>
      <w:r>
        <w:t>object</w:t>
      </w:r>
      <w:proofErr w:type="spellEnd"/>
      <w:r>
        <w:t xml:space="preserve"> </w:t>
      </w:r>
      <w:proofErr w:type="spellStart"/>
      <w:r>
        <w:t>localization</w:t>
      </w:r>
      <w:proofErr w:type="spellEnd"/>
      <w:r>
        <w:t>) z mapy</w:t>
      </w:r>
      <w:r w:rsidR="00EF0784">
        <w:t xml:space="preserve"> vlastností</w:t>
      </w:r>
      <w:r>
        <w:t xml:space="preserve"> určí místo pravděpodobných výskytů objektů.</w:t>
      </w:r>
    </w:p>
    <w:p w14:paraId="4542B76A" w14:textId="1367158C" w:rsidR="00492F0C" w:rsidRDefault="00492F0C" w:rsidP="00A050A2">
      <w:pPr>
        <w:pStyle w:val="Odstavecseseznamem"/>
        <w:numPr>
          <w:ilvl w:val="0"/>
          <w:numId w:val="11"/>
        </w:numPr>
      </w:pPr>
      <w:r>
        <w:t>Klasifikace přidá lokalizovanému objektu třídu, která udává, o jaký typ objektu se jedná.</w:t>
      </w:r>
    </w:p>
    <w:p w14:paraId="43CBBDF3" w14:textId="19B41025" w:rsidR="00A45450" w:rsidRDefault="000C286C" w:rsidP="00A45450">
      <w:r>
        <w:t>Metody</w:t>
      </w:r>
      <w:r w:rsidR="00492F0C">
        <w:t xml:space="preserve"> využívající </w:t>
      </w:r>
      <w:r>
        <w:t xml:space="preserve">neuronové sítě </w:t>
      </w:r>
      <w:r w:rsidR="00492F0C">
        <w:t xml:space="preserve">můžeme </w:t>
      </w:r>
      <w:r>
        <w:t xml:space="preserve">dále </w:t>
      </w:r>
      <w:r w:rsidR="00A37FEA">
        <w:t xml:space="preserve">rozdělit </w:t>
      </w:r>
      <w:r>
        <w:t>podle typu a</w:t>
      </w:r>
      <w:r w:rsidR="009D5574">
        <w:t>l</w:t>
      </w:r>
      <w:r>
        <w:t xml:space="preserve">goritmu </w:t>
      </w:r>
      <w:r w:rsidR="00A37FEA">
        <w:t xml:space="preserve">do dvou základních skupin na </w:t>
      </w:r>
      <w:proofErr w:type="spellStart"/>
      <w:r w:rsidR="00A050A2">
        <w:t>two-stage</w:t>
      </w:r>
      <w:proofErr w:type="spellEnd"/>
      <w:r w:rsidR="00A050A2">
        <w:t xml:space="preserve"> a </w:t>
      </w:r>
      <w:proofErr w:type="spellStart"/>
      <w:r w:rsidR="00A050A2">
        <w:t>one-stage</w:t>
      </w:r>
      <w:proofErr w:type="spellEnd"/>
      <w:r w:rsidR="00A050A2">
        <w:t xml:space="preserve"> detektory.</w:t>
      </w:r>
    </w:p>
    <w:p w14:paraId="048F33CC" w14:textId="77777777" w:rsidR="00281220" w:rsidRDefault="00281220" w:rsidP="000C286C">
      <w:pPr>
        <w:pStyle w:val="Nadpis2"/>
      </w:pPr>
      <w:bookmarkStart w:id="11" w:name="_Toc191894744"/>
      <w:r>
        <w:lastRenderedPageBreak/>
        <w:t>Umělé neuronové sítě</w:t>
      </w:r>
      <w:bookmarkEnd w:id="11"/>
    </w:p>
    <w:p w14:paraId="04C2C971" w14:textId="3F3752C3" w:rsidR="00281220" w:rsidRDefault="00281220" w:rsidP="00281220">
      <w:r>
        <w:t xml:space="preserve">Princip umělých neuronových sítí (ANN) je inspirován funkcí neuronového systému v mozku člověka. Základní jednotkou algoritmu ANN je stejně jako v lidském mozku neuron, který v případě umělé sítě provádí matematické operace (viz. </w:t>
      </w:r>
      <w:r w:rsidR="00B75BFC" w:rsidRPr="00B75BFC">
        <w:rPr>
          <w:b/>
          <w:bCs/>
        </w:rPr>
        <w:fldChar w:fldCharType="begin"/>
      </w:r>
      <w:r w:rsidR="00B75BFC" w:rsidRPr="00B75BFC">
        <w:rPr>
          <w:b/>
          <w:bCs/>
        </w:rPr>
        <w:instrText xml:space="preserve"> REF _Ref188961872 \h  \* MERGEFORMAT </w:instrText>
      </w:r>
      <w:r w:rsidR="00B75BFC" w:rsidRPr="00B75BFC">
        <w:rPr>
          <w:b/>
          <w:bCs/>
        </w:rPr>
      </w:r>
      <w:r w:rsidR="00B75BFC" w:rsidRPr="00B75BFC">
        <w:rPr>
          <w:b/>
          <w:bCs/>
        </w:rPr>
        <w:fldChar w:fldCharType="separate"/>
      </w:r>
      <w:r w:rsidR="00E07BFA" w:rsidRPr="00E07BFA">
        <w:rPr>
          <w:b/>
          <w:bCs/>
        </w:rPr>
        <w:t xml:space="preserve">Obr. </w:t>
      </w:r>
      <w:r w:rsidR="00E07BFA">
        <w:rPr>
          <w:b/>
          <w:bCs/>
          <w:noProof/>
        </w:rPr>
        <w:t>2</w:t>
      </w:r>
      <w:r w:rsidR="00E07BFA" w:rsidRPr="00E07BFA">
        <w:rPr>
          <w:b/>
          <w:bCs/>
        </w:rPr>
        <w:t>.</w:t>
      </w:r>
      <w:r w:rsidR="00E07BFA">
        <w:rPr>
          <w:b/>
          <w:bCs/>
          <w:noProof/>
        </w:rPr>
        <w:t>1</w:t>
      </w:r>
      <w:r w:rsidR="00B75BFC" w:rsidRPr="00B75BFC">
        <w:rPr>
          <w:b/>
          <w:bCs/>
        </w:rPr>
        <w:fldChar w:fldCharType="end"/>
      </w:r>
      <w:r>
        <w:t xml:space="preserve">). Vstupem do neuronu je vektor </w:t>
      </w:r>
      <m:oMath>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na který je aplikován skalární součin s maticí vah </w:t>
      </w:r>
      <m:oMath>
        <m:r>
          <m:rPr>
            <m:sty m:val="bi"/>
          </m:rPr>
          <w:rPr>
            <w:rFonts w:ascii="Cambria Math" w:hAnsi="Cambria Math"/>
          </w:rPr>
          <m:t>w</m:t>
        </m:r>
        <m:r>
          <w:rPr>
            <w:rFonts w:ascii="Cambria Math" w:hAnsi="Cambria Math"/>
          </w:rPr>
          <m:t> =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t xml:space="preserve">, následně je přičten bias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Hodnota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je vypočítána podle rovnice (2.1) </w:t>
      </w:r>
      <w:r w:rsidR="0061393B">
        <w:fldChar w:fldCharType="begin"/>
      </w:r>
      <w:r w:rsidR="0061393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61393B">
        <w:fldChar w:fldCharType="separate"/>
      </w:r>
      <w:r w:rsidR="0061393B">
        <w:rPr>
          <w:noProof/>
        </w:rPr>
        <w:t>[3]</w:t>
      </w:r>
      <w:r w:rsidR="0061393B">
        <w:fldChar w:fldCharType="end"/>
      </w:r>
      <w:r>
        <w:t>.</w:t>
      </w:r>
    </w:p>
    <w:p w14:paraId="3FB6AD99" w14:textId="77777777" w:rsidR="00281220" w:rsidRDefault="00281220" w:rsidP="00281220">
      <w:pPr>
        <w:tabs>
          <w:tab w:val="center" w:pos="4536"/>
          <w:tab w:val="right" w:pos="8931"/>
        </w:tabs>
      </w:pP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nary>
      </m:oMath>
      <w:r>
        <w:tab/>
        <w:t>(2.1)</w:t>
      </w:r>
    </w:p>
    <w:p w14:paraId="5E2E8D3D" w14:textId="15262CA1" w:rsidR="00281220" w:rsidRDefault="00281220" w:rsidP="00281220">
      <w:pPr>
        <w:tabs>
          <w:tab w:val="center" w:pos="4536"/>
          <w:tab w:val="right" w:pos="8931"/>
        </w:tabs>
      </w:pPr>
      <w:r>
        <w:t xml:space="preserve">Pomocí aktivační funkce je vypočten konečný výstup (2.2), který následně může být použitý jako vstup do dalších umělých neuronů </w:t>
      </w:r>
      <w:r w:rsidR="0061393B">
        <w:fldChar w:fldCharType="begin"/>
      </w:r>
      <w:r w:rsidR="0061393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61393B">
        <w:fldChar w:fldCharType="separate"/>
      </w:r>
      <w:r w:rsidR="0061393B">
        <w:rPr>
          <w:noProof/>
        </w:rPr>
        <w:t>[3]</w:t>
      </w:r>
      <w:r w:rsidR="0061393B">
        <w:fldChar w:fldCharType="end"/>
      </w:r>
      <w:r>
        <w:t>.</w:t>
      </w:r>
    </w:p>
    <w:p w14:paraId="3AED4204" w14:textId="77777777" w:rsidR="00281220" w:rsidRDefault="00281220" w:rsidP="00281220">
      <w:pPr>
        <w:tabs>
          <w:tab w:val="center" w:pos="4536"/>
          <w:tab w:val="right" w:pos="8931"/>
        </w:tabs>
      </w:pPr>
      <w:r>
        <w:tab/>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oMath>
      <w:r>
        <w:tab/>
        <w:t>(2.2)</w:t>
      </w:r>
    </w:p>
    <w:p w14:paraId="3B0A59A9" w14:textId="77777777" w:rsidR="00281220" w:rsidRDefault="00281220" w:rsidP="00281220">
      <w:pPr>
        <w:keepNext/>
        <w:jc w:val="center"/>
      </w:pPr>
      <w:r>
        <w:rPr>
          <w:noProof/>
        </w:rPr>
        <w:drawing>
          <wp:inline distT="0" distB="0" distL="0" distR="0" wp14:anchorId="11920AD6" wp14:editId="2AB66951">
            <wp:extent cx="4729377" cy="2011680"/>
            <wp:effectExtent l="0" t="0" r="0" b="7620"/>
            <wp:docPr id="1400084493" name="Obrázek 1" descr="Obsah obrázku snímek obrazovky, diagram, řada/pruh,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16465" name="Obrázek 1" descr="Obsah obrázku snímek obrazovky, diagram, řada/pruh, text&#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6651" cy="2019028"/>
                    </a:xfrm>
                    <a:prstGeom prst="rect">
                      <a:avLst/>
                    </a:prstGeom>
                    <a:noFill/>
                    <a:ln>
                      <a:noFill/>
                    </a:ln>
                  </pic:spPr>
                </pic:pic>
              </a:graphicData>
            </a:graphic>
          </wp:inline>
        </w:drawing>
      </w:r>
    </w:p>
    <w:p w14:paraId="171E89CE" w14:textId="6502D58D" w:rsidR="00281220" w:rsidRDefault="00281220" w:rsidP="00281220">
      <w:pPr>
        <w:pStyle w:val="Titulek"/>
      </w:pPr>
      <w:bookmarkStart w:id="12" w:name="_Ref188961872"/>
      <w:r w:rsidRPr="0034021A">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1</w:t>
      </w:r>
      <w:r w:rsidR="008C6973">
        <w:rPr>
          <w:b/>
          <w:bCs w:val="0"/>
        </w:rPr>
        <w:fldChar w:fldCharType="end"/>
      </w:r>
      <w:bookmarkEnd w:id="12"/>
      <w:r>
        <w:t xml:space="preserve">: Schéma neuronu ANN (převzato z </w:t>
      </w:r>
      <w:r w:rsidR="0061393B">
        <w:fldChar w:fldCharType="begin"/>
      </w:r>
      <w:r w:rsidR="0061393B">
        <w:instrText xml:space="preserve"> ADDIN EN.CITE &lt;EndNote&gt;&lt;Cite&gt;&lt;Author&gt;Buettgenbach&lt;/Author&gt;&lt;Year&gt;2021&lt;/Year&gt;&lt;RecNum&gt;5&lt;/RecNum&gt;&lt;DisplayText&gt;[4]&lt;/DisplayText&gt;&lt;record&gt;&lt;rec-number&gt;5&lt;/rec-number&gt;&lt;foreign-keys&gt;&lt;key app="EN" db-id="epv0etvs2pfr99e5xxpv5027xe05stzr22vd" timestamp="1738169154"&gt;5&lt;/key&gt;&lt;/foreign-keys&gt;&lt;ref-type name="Web Page"&gt;12&lt;/ref-type&gt;&lt;contributors&gt;&lt;authors&gt;&lt;author&gt;Maurice Henry Buettgenbach&lt;/author&gt;&lt;/authors&gt;&lt;/contributors&gt;&lt;titles&gt;&lt;title&gt;Explain like I’m five: Artificial neurons&lt;/title&gt;&lt;/titles&gt;&lt;volume&gt;&lt;style face="normal" font="default" charset="238" size="100%"&gt;2025&lt;/style&gt;&lt;/volume&gt;&lt;number&gt;&lt;style face="normal" font="default" charset="238" size="100%"&gt;25. 1.&lt;/style&gt;&lt;/number&gt;&lt;dates&gt;&lt;year&gt;2021&lt;/year&gt;&lt;/dates&gt;&lt;urls&gt;&lt;related-urls&gt;&lt;url&gt;https://towardsdatascience.com/explain-like-im-five-artificial-neurons-b7c475b56189&lt;/url&gt;&lt;/related-urls&gt;&lt;/urls&gt;&lt;/record&gt;&lt;/Cite&gt;&lt;/EndNote&gt;</w:instrText>
      </w:r>
      <w:r w:rsidR="0061393B">
        <w:fldChar w:fldCharType="separate"/>
      </w:r>
      <w:r w:rsidR="0061393B">
        <w:rPr>
          <w:noProof/>
        </w:rPr>
        <w:t>[4]</w:t>
      </w:r>
      <w:r w:rsidR="0061393B">
        <w:fldChar w:fldCharType="end"/>
      </w:r>
      <w:r>
        <w:t>)</w:t>
      </w:r>
    </w:p>
    <w:p w14:paraId="09995C69" w14:textId="5EF38EDF" w:rsidR="00281220" w:rsidRDefault="00281220" w:rsidP="00281220">
      <w:r>
        <w:t>Trénink ANN se skládá ze tří částí. První částí je dopředný průchod sítí (</w:t>
      </w:r>
      <w:proofErr w:type="spellStart"/>
      <w:r>
        <w:t>feedforward</w:t>
      </w:r>
      <w:proofErr w:type="spellEnd"/>
      <w:r>
        <w:t xml:space="preserve">), skládající se z vrstev, kde každá vrstva obsahuje určitý počet neuronů. V případě plně propojených vrstev je každý neuron dané vrstvy svázán se všemi neurony z vrstvy předchozí. Na začátku tréninku jsou náhodně či pomocí specifických metod inicializovány </w:t>
      </w:r>
      <w:proofErr w:type="spellStart"/>
      <w:r>
        <w:t>biasy</w:t>
      </w:r>
      <w:proofErr w:type="spellEnd"/>
      <w:r>
        <w:t xml:space="preserve"> a vstupní váhy neuronů. Pro ukázku je na </w:t>
      </w:r>
      <w:r w:rsidR="00B75BFC">
        <w:fldChar w:fldCharType="begin"/>
      </w:r>
      <w:r w:rsidR="00B75BFC">
        <w:instrText xml:space="preserve"> REF _Ref188962104 \h </w:instrText>
      </w:r>
      <w:r w:rsidR="00B75BFC">
        <w:fldChar w:fldCharType="separate"/>
      </w:r>
      <w:r w:rsidR="00E07BFA" w:rsidRPr="0032025E">
        <w:rPr>
          <w:b/>
        </w:rPr>
        <w:t xml:space="preserve">Obr. </w:t>
      </w:r>
      <w:r w:rsidR="00E07BFA">
        <w:rPr>
          <w:b/>
          <w:bCs/>
          <w:noProof/>
        </w:rPr>
        <w:t>2</w:t>
      </w:r>
      <w:r w:rsidR="00E07BFA">
        <w:rPr>
          <w:b/>
        </w:rPr>
        <w:t>.</w:t>
      </w:r>
      <w:r w:rsidR="00E07BFA">
        <w:rPr>
          <w:b/>
          <w:bCs/>
          <w:noProof/>
        </w:rPr>
        <w:t>2</w:t>
      </w:r>
      <w:r w:rsidR="00B75BFC">
        <w:fldChar w:fldCharType="end"/>
      </w:r>
      <w:r>
        <w:t xml:space="preserve"> zobrazen průchod plně propojenou ANN se dvěma skrytými vrstvami, s počtem neuronů </w:t>
      </w:r>
      <m:oMath>
        <m:r>
          <w:rPr>
            <w:rFonts w:ascii="Cambria Math" w:hAnsi="Cambria Math"/>
          </w:rPr>
          <m:t>n=30</m:t>
        </m:r>
      </m:oMath>
      <w:r>
        <w:t xml:space="preserve"> a jednou výstupní vrstvou s</w:t>
      </w:r>
      <w:r w:rsidR="00E92FDB">
        <w:t> </w:t>
      </w:r>
      <m:oMath>
        <m:r>
          <w:rPr>
            <w:rFonts w:ascii="Cambria Math" w:hAnsi="Cambria Math"/>
          </w:rPr>
          <m:t>n=10</m:t>
        </m:r>
      </m:oMath>
      <w:r>
        <w:t xml:space="preserve">. Pro obraz </w:t>
      </w:r>
      <w:r w:rsidR="00B75BFC">
        <w:t xml:space="preserve">velikosti </w:t>
      </w:r>
      <w:r>
        <w:t xml:space="preserve">28 </w:t>
      </w:r>
      <w:r w:rsidRPr="00CC0115">
        <w:t>×</w:t>
      </w:r>
      <w:r>
        <w:t xml:space="preserve"> 28 je vytvořen vstupní vektor 784 </w:t>
      </w:r>
      <w:r w:rsidRPr="00CC0115">
        <w:t>×</w:t>
      </w:r>
      <w:r>
        <w:t xml:space="preserve"> 1, vstupní vrstva má tudíž 784 hodnot. Ty vstupují do vrstvy, kde je rovnicí (2.1) vypočítána hodnota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pro každý neuron a následně se pomocí</w:t>
      </w:r>
      <w:r w:rsidR="00B75BFC">
        <w:t xml:space="preserve"> aktivační funkce</w:t>
      </w:r>
      <w:r>
        <w:t xml:space="preserve"> (2.2) získá výstupní hodnota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Každá tato hodnota je použita jako vstup do všech neuronů následující vrstvy (</w:t>
      </w:r>
      <w:r w:rsidR="00B75BFC">
        <w:fldChar w:fldCharType="begin"/>
      </w:r>
      <w:r w:rsidR="00B75BFC">
        <w:instrText xml:space="preserve"> REF _Ref188962104 \h </w:instrText>
      </w:r>
      <w:r w:rsidR="00B75BFC">
        <w:fldChar w:fldCharType="separate"/>
      </w:r>
      <w:r w:rsidR="00E07BFA" w:rsidRPr="0032025E">
        <w:rPr>
          <w:b/>
        </w:rPr>
        <w:t xml:space="preserve">Obr. </w:t>
      </w:r>
      <w:r w:rsidR="00E07BFA">
        <w:rPr>
          <w:b/>
          <w:bCs/>
          <w:noProof/>
        </w:rPr>
        <w:t>2</w:t>
      </w:r>
      <w:r w:rsidR="00E07BFA">
        <w:rPr>
          <w:b/>
        </w:rPr>
        <w:t>.</w:t>
      </w:r>
      <w:r w:rsidR="00E07BFA">
        <w:rPr>
          <w:b/>
          <w:bCs/>
          <w:noProof/>
        </w:rPr>
        <w:t>2</w:t>
      </w:r>
      <w:r w:rsidR="00B75BFC">
        <w:fldChar w:fldCharType="end"/>
      </w:r>
      <w:r>
        <w:t xml:space="preserve">)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5B7AE0F0" w14:textId="77777777" w:rsidR="00281220" w:rsidRDefault="00281220" w:rsidP="00281220">
      <w:pPr>
        <w:keepNext/>
        <w:jc w:val="center"/>
      </w:pPr>
      <w:r w:rsidRPr="0032025E">
        <w:rPr>
          <w:noProof/>
        </w:rPr>
        <w:lastRenderedPageBreak/>
        <w:drawing>
          <wp:inline distT="0" distB="0" distL="0" distR="0" wp14:anchorId="32F31D65" wp14:editId="33BB84C8">
            <wp:extent cx="5509260" cy="3320735"/>
            <wp:effectExtent l="0" t="0" r="0" b="0"/>
            <wp:docPr id="184768067" name="Obrázek 1" descr="Obsah obrázku text, diagram,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71602" name="Obrázek 1" descr="Obsah obrázku text, diagram, snímek obrazovky, řada/pruh&#10;&#10;Popis byl vytvořen automaticky"/>
                    <pic:cNvPicPr/>
                  </pic:nvPicPr>
                  <pic:blipFill rotWithShape="1">
                    <a:blip r:embed="rId9"/>
                    <a:srcRect t="2660" b="9727"/>
                    <a:stretch/>
                  </pic:blipFill>
                  <pic:spPr bwMode="auto">
                    <a:xfrm>
                      <a:off x="0" y="0"/>
                      <a:ext cx="5529297" cy="3332812"/>
                    </a:xfrm>
                    <a:prstGeom prst="rect">
                      <a:avLst/>
                    </a:prstGeom>
                    <a:ln>
                      <a:noFill/>
                    </a:ln>
                    <a:extLst>
                      <a:ext uri="{53640926-AAD7-44D8-BBD7-CCE9431645EC}">
                        <a14:shadowObscured xmlns:a14="http://schemas.microsoft.com/office/drawing/2010/main"/>
                      </a:ext>
                    </a:extLst>
                  </pic:spPr>
                </pic:pic>
              </a:graphicData>
            </a:graphic>
          </wp:inline>
        </w:drawing>
      </w:r>
    </w:p>
    <w:p w14:paraId="14144B41" w14:textId="1FF10521" w:rsidR="00281220" w:rsidRDefault="00281220" w:rsidP="00281220">
      <w:pPr>
        <w:pStyle w:val="Titulek"/>
        <w:jc w:val="left"/>
      </w:pPr>
      <w:bookmarkStart w:id="13" w:name="_Ref188962104"/>
      <w:r w:rsidRPr="0032025E">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2</w:t>
      </w:r>
      <w:r w:rsidR="008C6973">
        <w:rPr>
          <w:b/>
          <w:bCs w:val="0"/>
        </w:rPr>
        <w:fldChar w:fldCharType="end"/>
      </w:r>
      <w:bookmarkEnd w:id="13"/>
      <w:r>
        <w:t>:</w:t>
      </w:r>
      <w:r>
        <w:rPr>
          <w:noProof/>
        </w:rPr>
        <w:t xml:space="preserve"> Schéma umělé neuronové sítě (převzato a upraveno z </w:t>
      </w:r>
      <w:r w:rsidR="0022316E">
        <w:rPr>
          <w:noProof/>
        </w:rPr>
        <w:fldChar w:fldCharType="begin"/>
      </w:r>
      <w:r w:rsidR="0022316E">
        <w:rPr>
          <w:noProof/>
        </w:rPr>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rPr>
          <w:noProof/>
        </w:rPr>
        <w:fldChar w:fldCharType="separate"/>
      </w:r>
      <w:r w:rsidR="0022316E">
        <w:rPr>
          <w:noProof/>
        </w:rPr>
        <w:t>[3]</w:t>
      </w:r>
      <w:r w:rsidR="0022316E">
        <w:rPr>
          <w:noProof/>
        </w:rPr>
        <w:fldChar w:fldCharType="end"/>
      </w:r>
      <w:r>
        <w:rPr>
          <w:noProof/>
        </w:rPr>
        <w:t>)</w:t>
      </w:r>
    </w:p>
    <w:p w14:paraId="6997BDF3" w14:textId="62143C1C" w:rsidR="00281220" w:rsidRDefault="00281220" w:rsidP="00281220">
      <w:r>
        <w:t>Ve druhém kroku zvaném zpětná propagace (</w:t>
      </w:r>
      <w:proofErr w:type="spellStart"/>
      <w:r>
        <w:t>backpropagation</w:t>
      </w:r>
      <w:proofErr w:type="spellEnd"/>
      <w:r>
        <w:t xml:space="preserve">) je použita ztrátová funkce, která vypočítá chybu výstupní vrstvy oproti předpokládanému správnému výstupu. Následně je zpětně dopočítáno, jak se chyba šíří při průchodu neuronovou sítí a pro každý </w:t>
      </w:r>
      <w:proofErr w:type="spellStart"/>
      <w:r>
        <w:t>bias</w:t>
      </w:r>
      <w:proofErr w:type="spellEnd"/>
      <w:r>
        <w:t xml:space="preserve"> a váhu neuronů </w:t>
      </w:r>
      <w:r w:rsidR="00E8659F">
        <w:t xml:space="preserve">všech vrstev </w:t>
      </w:r>
      <w:r>
        <w:t xml:space="preserve">je navržena změna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7D5EFC19" w14:textId="60F4B566" w:rsidR="00281220" w:rsidRPr="006E4755" w:rsidRDefault="00281220" w:rsidP="00281220">
      <w:r>
        <w:t xml:space="preserve">V posledním kroku jsou aktualizovány </w:t>
      </w:r>
      <w:proofErr w:type="spellStart"/>
      <w:r w:rsidR="00E8659F">
        <w:t>biasy</w:t>
      </w:r>
      <w:proofErr w:type="spellEnd"/>
      <w:r>
        <w:t xml:space="preserve"> a v</w:t>
      </w:r>
      <w:r w:rsidR="00E8659F">
        <w:t>á</w:t>
      </w:r>
      <w:r>
        <w:t>h</w:t>
      </w:r>
      <w:r w:rsidR="00E8659F">
        <w:t>y</w:t>
      </w:r>
      <w:r>
        <w:t xml:space="preserve"> neuronů tak, aby hodnota ztrátové funkce byla co nejnižší, tím se dosáhne nejoptimálnější funkce modelu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3FFA4FB5" w14:textId="77777777" w:rsidR="00281220" w:rsidRDefault="00281220" w:rsidP="00281220">
      <w:pPr>
        <w:pStyle w:val="Nadpis2"/>
      </w:pPr>
      <w:bookmarkStart w:id="14" w:name="_Toc191894745"/>
      <w:r>
        <w:t>Konvoluční neuronové sítě</w:t>
      </w:r>
      <w:bookmarkEnd w:id="14"/>
    </w:p>
    <w:p w14:paraId="00D099B7" w14:textId="34C5C98B" w:rsidR="00281220" w:rsidRDefault="00281220" w:rsidP="00281220">
      <w:r>
        <w:t xml:space="preserve">Nedostatkem ANN je její plochý vstup ve formě vektoru, kvůli němuž neuronová síť není schopna zohlednit prostorové upořádání vstupního obrazu. Problémem ANN algoritmu je i její vysoká propojenost, kvůli které při použití vstupů s větším rozlišením vznikají obrovské matice s hodnotami vah. To řeší přístup konvoluční neuronové sítě (CNN), který vstupy ve formě vektorů převádí do dvou či více dimenzí nazývaných mapy vlastností. Na rozdíl od předchozího neurony v CNN nejsou plně propojeny, ale mají vazbu pouze s několika prostorově blízkými hodnotami v předchozí vrstvě. Stejně jako v ANN i zde jsou vstupní hodnoty skalárně násobeny maticemi hodnot, které se v tomto případě nazývají filtry. Ty mají čtvercový tvar s obvyklými velikostmi stran mezi 1 a 11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w:t>
      </w:r>
    </w:p>
    <w:p w14:paraId="5DA5B57B" w14:textId="1D1CF342" w:rsidR="00281220" w:rsidRDefault="00281220" w:rsidP="00281220">
      <w:r>
        <w:lastRenderedPageBreak/>
        <w:t>Při tvorbě hodnot následující vrstvy se použije mapa vlastností předchozí vrstvy, na níž je použit posouvající se filtr. Každá hodnota následující vrstvy (</w:t>
      </w:r>
      <w:r w:rsidR="00D3099E">
        <w:t xml:space="preserve">tyrkysová na </w:t>
      </w:r>
      <w:r w:rsidR="00D3099E">
        <w:fldChar w:fldCharType="begin"/>
      </w:r>
      <w:r w:rsidR="00D3099E">
        <w:instrText xml:space="preserve"> REF _Ref188962207 \h </w:instrText>
      </w:r>
      <w:r w:rsidR="00D3099E">
        <w:fldChar w:fldCharType="separate"/>
      </w:r>
      <w:r w:rsidR="00E07BFA" w:rsidRPr="00370CDC">
        <w:rPr>
          <w:b/>
        </w:rPr>
        <w:t xml:space="preserve">Obr. </w:t>
      </w:r>
      <w:r w:rsidR="00E07BFA">
        <w:rPr>
          <w:b/>
          <w:bCs/>
          <w:noProof/>
        </w:rPr>
        <w:t>2</w:t>
      </w:r>
      <w:r w:rsidR="00E07BFA">
        <w:rPr>
          <w:b/>
        </w:rPr>
        <w:t>.</w:t>
      </w:r>
      <w:r w:rsidR="00E07BFA">
        <w:rPr>
          <w:b/>
          <w:bCs/>
          <w:noProof/>
        </w:rPr>
        <w:t>3</w:t>
      </w:r>
      <w:r w:rsidR="00D3099E">
        <w:fldChar w:fldCharType="end"/>
      </w:r>
      <w:r>
        <w:t>) je vytvořena konvolucí několika hodnot mapy vlastností z přechozí vrstvy (</w:t>
      </w:r>
      <w:r w:rsidR="00D3099E">
        <w:t xml:space="preserve">modrá na </w:t>
      </w:r>
      <w:r w:rsidR="00D3099E">
        <w:fldChar w:fldCharType="begin"/>
      </w:r>
      <w:r w:rsidR="00D3099E">
        <w:instrText xml:space="preserve"> REF _Ref188962207 \h </w:instrText>
      </w:r>
      <w:r w:rsidR="00D3099E">
        <w:fldChar w:fldCharType="separate"/>
      </w:r>
      <w:r w:rsidR="00E07BFA" w:rsidRPr="00370CDC">
        <w:rPr>
          <w:b/>
        </w:rPr>
        <w:t xml:space="preserve">Obr. </w:t>
      </w:r>
      <w:r w:rsidR="00E07BFA">
        <w:rPr>
          <w:b/>
          <w:bCs/>
          <w:noProof/>
        </w:rPr>
        <w:t>2</w:t>
      </w:r>
      <w:r w:rsidR="00E07BFA">
        <w:rPr>
          <w:b/>
        </w:rPr>
        <w:t>.</w:t>
      </w:r>
      <w:r w:rsidR="00E07BFA">
        <w:rPr>
          <w:b/>
          <w:bCs/>
          <w:noProof/>
        </w:rPr>
        <w:t>3</w:t>
      </w:r>
      <w:r w:rsidR="00D3099E">
        <w:fldChar w:fldCharType="end"/>
      </w:r>
      <w:r>
        <w:t xml:space="preserve">), které jsou váženy a upravovány pomocí zvolených vah a </w:t>
      </w:r>
      <w:proofErr w:type="spellStart"/>
      <w:r>
        <w:t>biasů</w:t>
      </w:r>
      <w:proofErr w:type="spellEnd"/>
      <w:r>
        <w:t xml:space="preserve"> filtru, nastavených v průběhu tréninku modelu. Takových filtrů může být použito více na jednu vrstvu, čímž lze dosáhnout většího počtu map vlastností v jedné vrstvě </w:t>
      </w:r>
      <w:r w:rsidR="0022316E">
        <w:fldChar w:fldCharType="begin"/>
      </w:r>
      <w:r w:rsidR="0022316E">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22316E">
        <w:fldChar w:fldCharType="separate"/>
      </w:r>
      <w:r w:rsidR="0022316E">
        <w:rPr>
          <w:noProof/>
        </w:rPr>
        <w:t>[3]</w:t>
      </w:r>
      <w:r w:rsidR="0022316E">
        <w:fldChar w:fldCharType="end"/>
      </w:r>
      <w:r>
        <w:t xml:space="preserve">. </w:t>
      </w:r>
    </w:p>
    <w:p w14:paraId="39300BC6" w14:textId="77777777" w:rsidR="00281220" w:rsidRDefault="00281220" w:rsidP="00281220">
      <w:pPr>
        <w:keepNext/>
        <w:jc w:val="center"/>
      </w:pPr>
      <w:r w:rsidRPr="00370CDC">
        <w:rPr>
          <w:noProof/>
        </w:rPr>
        <w:drawing>
          <wp:inline distT="0" distB="0" distL="0" distR="0" wp14:anchorId="3BE1C55F" wp14:editId="5F5DA9BF">
            <wp:extent cx="1080000" cy="1161253"/>
            <wp:effectExtent l="0" t="0" r="6350" b="1270"/>
            <wp:docPr id="989877310"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1596" name="Obrázek 1" descr="Obsah obrázku kostka, design&#10;&#10;Popis byl vytvořen automaticky"/>
                    <pic:cNvPicPr/>
                  </pic:nvPicPr>
                  <pic:blipFill rotWithShape="1">
                    <a:blip r:embed="rId10"/>
                    <a:srcRect l="13836" t="4815" r="5912" b="3411"/>
                    <a:stretch/>
                  </pic:blipFill>
                  <pic:spPr bwMode="auto">
                    <a:xfrm>
                      <a:off x="0" y="0"/>
                      <a:ext cx="1080000" cy="116125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2745F53B" wp14:editId="41DDA10A">
            <wp:extent cx="1080000" cy="1143334"/>
            <wp:effectExtent l="0" t="0" r="6350" b="0"/>
            <wp:docPr id="1489158757"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4918" name="Obrázek 1" descr="Obsah obrázku kostka, design&#10;&#10;Popis byl vytvořen automaticky"/>
                    <pic:cNvPicPr/>
                  </pic:nvPicPr>
                  <pic:blipFill rotWithShape="1">
                    <a:blip r:embed="rId11"/>
                    <a:srcRect l="11358" t="2905" r="8642" b="6534"/>
                    <a:stretch/>
                  </pic:blipFill>
                  <pic:spPr bwMode="auto">
                    <a:xfrm>
                      <a:off x="0" y="0"/>
                      <a:ext cx="1080000" cy="114333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6E77D6D8" wp14:editId="067A10FC">
            <wp:extent cx="1080000" cy="1173913"/>
            <wp:effectExtent l="0" t="0" r="6350" b="7620"/>
            <wp:docPr id="665696340"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832" name="Obrázek 1" descr="Obsah obrázku kostka, design&#10;&#10;Popis byl vytvořen automaticky"/>
                    <pic:cNvPicPr/>
                  </pic:nvPicPr>
                  <pic:blipFill rotWithShape="1">
                    <a:blip r:embed="rId12"/>
                    <a:srcRect l="9902" r="6190" b="4110"/>
                    <a:stretch/>
                  </pic:blipFill>
                  <pic:spPr bwMode="auto">
                    <a:xfrm>
                      <a:off x="0" y="0"/>
                      <a:ext cx="1080000" cy="117391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70CDC">
        <w:rPr>
          <w:noProof/>
        </w:rPr>
        <w:drawing>
          <wp:inline distT="0" distB="0" distL="0" distR="0" wp14:anchorId="13EA5869" wp14:editId="204E64DA">
            <wp:extent cx="1080000" cy="1170841"/>
            <wp:effectExtent l="0" t="0" r="6350" b="0"/>
            <wp:docPr id="1807944628" name="Obrázek 1" descr="Obsah obrázku kost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05218" name="Obrázek 1" descr="Obsah obrázku kostka, design&#10;&#10;Popis byl vytvořen automaticky"/>
                    <pic:cNvPicPr/>
                  </pic:nvPicPr>
                  <pic:blipFill rotWithShape="1">
                    <a:blip r:embed="rId13"/>
                    <a:srcRect l="11035" t="3212" r="8445" b="3657"/>
                    <a:stretch/>
                  </pic:blipFill>
                  <pic:spPr bwMode="auto">
                    <a:xfrm>
                      <a:off x="0" y="0"/>
                      <a:ext cx="1080000" cy="1170841"/>
                    </a:xfrm>
                    <a:prstGeom prst="rect">
                      <a:avLst/>
                    </a:prstGeom>
                    <a:ln>
                      <a:noFill/>
                    </a:ln>
                    <a:extLst>
                      <a:ext uri="{53640926-AAD7-44D8-BBD7-CCE9431645EC}">
                        <a14:shadowObscured xmlns:a14="http://schemas.microsoft.com/office/drawing/2010/main"/>
                      </a:ext>
                    </a:extLst>
                  </pic:spPr>
                </pic:pic>
              </a:graphicData>
            </a:graphic>
          </wp:inline>
        </w:drawing>
      </w:r>
    </w:p>
    <w:p w14:paraId="034072F1" w14:textId="09EC7A90" w:rsidR="00281220" w:rsidRDefault="00281220" w:rsidP="00281220">
      <w:pPr>
        <w:pStyle w:val="Titulek"/>
        <w:jc w:val="left"/>
      </w:pPr>
      <w:bookmarkStart w:id="15" w:name="_Ref188962207"/>
      <w:r w:rsidRPr="00370CDC">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3</w:t>
      </w:r>
      <w:r w:rsidR="008C6973">
        <w:rPr>
          <w:b/>
          <w:bCs w:val="0"/>
        </w:rPr>
        <w:fldChar w:fldCharType="end"/>
      </w:r>
      <w:bookmarkEnd w:id="15"/>
      <w:r>
        <w:t xml:space="preserve">: Schéma použití filtru na mapu vlastností (upraveno a převzato z </w:t>
      </w:r>
      <w:r w:rsidR="0037336B">
        <w:fldChar w:fldCharType="begin"/>
      </w:r>
      <w:r w:rsidR="0037336B">
        <w:instrText xml:space="preserve"> ADDIN EN.CITE &lt;EndNote&gt;&lt;Cite&gt;&lt;Author&gt;vdumoulin&lt;/Author&gt;&lt;Year&gt;2016&lt;/Year&gt;&lt;RecNum&gt;6&lt;/RecNum&gt;&lt;DisplayText&gt;[5]&lt;/DisplayText&gt;&lt;record&gt;&lt;rec-number&gt;6&lt;/rec-number&gt;&lt;foreign-keys&gt;&lt;key app="EN" db-id="epv0etvs2pfr99e5xxpv5027xe05stzr22vd" timestamp="1738174295"&gt;6&lt;/key&gt;&lt;/foreign-keys&gt;&lt;ref-type name="Web Page"&gt;12&lt;/ref-type&gt;&lt;contributors&gt;&lt;authors&gt;&lt;author&gt;vdumoulin&lt;/author&gt;&lt;/authors&gt;&lt;/contributors&gt;&lt;titles&gt;&lt;title&gt;conv_arithmetic&lt;/title&gt;&lt;/titles&gt;&lt;volume&gt;&lt;style face="normal" font="default" charset="238" size="100%"&gt;2025&lt;/style&gt;&lt;/volume&gt;&lt;number&gt;&lt;style face="normal" font="default" charset="238" size="100%"&gt;27.1.&lt;/style&gt;&lt;/number&gt;&lt;dates&gt;&lt;year&gt;&lt;style face="normal" font="default" charset="238" size="100%"&gt;2016&lt;/style&gt;&lt;/year&gt;&lt;/dates&gt;&lt;urls&gt;&lt;related-urls&gt;&lt;url&gt;https://github.com/vdumoulin/conv_arithmetic?tab=readme-ov-file&lt;/url&gt;&lt;/related-urls&gt;&lt;/urls&gt;&lt;/record&gt;&lt;/Cite&gt;&lt;/EndNote&gt;</w:instrText>
      </w:r>
      <w:r w:rsidR="0037336B">
        <w:fldChar w:fldCharType="separate"/>
      </w:r>
      <w:r w:rsidR="0037336B">
        <w:rPr>
          <w:noProof/>
        </w:rPr>
        <w:t>[5]</w:t>
      </w:r>
      <w:r w:rsidR="0037336B">
        <w:fldChar w:fldCharType="end"/>
      </w:r>
      <w:r>
        <w:t>)</w:t>
      </w:r>
    </w:p>
    <w:p w14:paraId="5A862A04" w14:textId="68DB316E" w:rsidR="00281220" w:rsidRDefault="00281220" w:rsidP="00281220">
      <w:r>
        <w:t xml:space="preserve">Kromě konvolučních filtrů se v CNN používají filtry také pro </w:t>
      </w:r>
      <w:proofErr w:type="spellStart"/>
      <w:r>
        <w:t>pooling</w:t>
      </w:r>
      <w:proofErr w:type="spellEnd"/>
      <w:r>
        <w:t xml:space="preserve">, což je technika sloužící k zmenšení velikosti mapy vlastností. </w:t>
      </w:r>
      <w:proofErr w:type="spellStart"/>
      <w:r w:rsidR="00D3099E">
        <w:t>Pooling</w:t>
      </w:r>
      <w:proofErr w:type="spellEnd"/>
      <w:r w:rsidR="00D3099E">
        <w:t xml:space="preserve"> filtr daného rozměru vypočítá z obsažené oblasti hodnotu následující vrstvy a posune se o určitý počet kroků. V případě ukázky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rsidR="00D3099E">
        <w:t xml:space="preserve">) se filtr velikosti 2 x 2 posouvá vždy o 2 pole, tedy s krokem 2. </w:t>
      </w:r>
      <w:r>
        <w:t xml:space="preserve">Nejčastěji používané </w:t>
      </w:r>
      <w:proofErr w:type="spellStart"/>
      <w:r>
        <w:t>pooling</w:t>
      </w:r>
      <w:proofErr w:type="spellEnd"/>
      <w:r>
        <w:t xml:space="preserve"> algoritmy jsou max-</w:t>
      </w:r>
      <w:proofErr w:type="spellStart"/>
      <w:r>
        <w:t>pooling</w:t>
      </w:r>
      <w:proofErr w:type="spellEnd"/>
      <w:r>
        <w:t xml:space="preserve">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t>a), kdy je vybrána ne</w:t>
      </w:r>
      <w:r w:rsidR="00D3099E">
        <w:t>j</w:t>
      </w:r>
      <w:r>
        <w:t xml:space="preserve">vyšší ze zkoumaných hodnot a </w:t>
      </w:r>
      <w:proofErr w:type="spellStart"/>
      <w:r>
        <w:t>average</w:t>
      </w:r>
      <w:proofErr w:type="spellEnd"/>
      <w:r>
        <w:t xml:space="preserve"> </w:t>
      </w:r>
      <w:proofErr w:type="spellStart"/>
      <w:r>
        <w:t>pooling</w:t>
      </w:r>
      <w:proofErr w:type="spellEnd"/>
      <w:r>
        <w:t xml:space="preserve"> (</w:t>
      </w:r>
      <w:r w:rsidR="00D3099E">
        <w:fldChar w:fldCharType="begin"/>
      </w:r>
      <w:r w:rsidR="00D3099E">
        <w:instrText xml:space="preserve"> REF _Ref188962529 \h </w:instrText>
      </w:r>
      <w:r w:rsidR="00D3099E">
        <w:fldChar w:fldCharType="separate"/>
      </w:r>
      <w:r w:rsidR="00E07BFA">
        <w:rPr>
          <w:b/>
        </w:rPr>
        <w:t>O</w:t>
      </w:r>
      <w:r w:rsidR="00E07BFA" w:rsidRPr="00FF0D3F">
        <w:rPr>
          <w:b/>
        </w:rPr>
        <w:t xml:space="preserve">br. </w:t>
      </w:r>
      <w:r w:rsidR="00E07BFA">
        <w:rPr>
          <w:b/>
          <w:bCs/>
          <w:noProof/>
        </w:rPr>
        <w:t>2</w:t>
      </w:r>
      <w:r w:rsidR="00E07BFA">
        <w:rPr>
          <w:b/>
        </w:rPr>
        <w:t>.</w:t>
      </w:r>
      <w:r w:rsidR="00E07BFA">
        <w:rPr>
          <w:b/>
          <w:bCs/>
          <w:noProof/>
        </w:rPr>
        <w:t>4</w:t>
      </w:r>
      <w:r w:rsidR="00D3099E">
        <w:fldChar w:fldCharType="end"/>
      </w:r>
      <w:r>
        <w:t>b), jež počítá průměr sledované oblasti. Zmenšení</w:t>
      </w:r>
      <w:r w:rsidR="00D3099E">
        <w:t xml:space="preserve"> </w:t>
      </w:r>
      <w:r>
        <w:t xml:space="preserve">je vhodné pro snížení paměťové stopy mapy vlastností a zároveň umožňuje algoritmu sledování větších textur a útvarů ve vstupním obrazu </w:t>
      </w:r>
      <w:r w:rsidR="0037336B">
        <w:fldChar w:fldCharType="begin"/>
      </w:r>
      <w:r w:rsidR="0037336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37336B">
        <w:fldChar w:fldCharType="separate"/>
      </w:r>
      <w:r w:rsidR="0037336B">
        <w:rPr>
          <w:noProof/>
        </w:rPr>
        <w:t>[3]</w:t>
      </w:r>
      <w:r w:rsidR="0037336B">
        <w:fldChar w:fldCharType="end"/>
      </w:r>
      <w:r>
        <w:t>.</w:t>
      </w:r>
    </w:p>
    <w:p w14:paraId="6806CA92" w14:textId="77777777" w:rsidR="00281220" w:rsidRDefault="00281220" w:rsidP="00281220">
      <w:pPr>
        <w:keepNext/>
      </w:pPr>
      <w:r>
        <w:rPr>
          <w:noProof/>
        </w:rPr>
        <w:drawing>
          <wp:inline distT="0" distB="0" distL="0" distR="0" wp14:anchorId="7A7FB537" wp14:editId="1057FDC3">
            <wp:extent cx="5759450" cy="1479550"/>
            <wp:effectExtent l="0" t="0" r="0" b="6350"/>
            <wp:docPr id="871410924" name="Obrázek 2" descr="9: Example for the max-pooling and the average-pooling with a filter size of 2×2 and a stride of 2×2. Adapted from the Stanford Lecture CS231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Example for the max-pooling and the average-pooling with a filter size of 2×2 and a stride of 2×2. Adapted from the Stanford Lecture CS231n [69]"/>
                    <pic:cNvPicPr>
                      <a:picLocks noChangeAspect="1" noChangeArrowheads="1"/>
                    </pic:cNvPicPr>
                  </pic:nvPicPr>
                  <pic:blipFill rotWithShape="1">
                    <a:blip r:embed="rId14">
                      <a:extLst>
                        <a:ext uri="{28A0092B-C50C-407E-A947-70E740481C1C}">
                          <a14:useLocalDpi xmlns:a14="http://schemas.microsoft.com/office/drawing/2010/main" val="0"/>
                        </a:ext>
                      </a:extLst>
                    </a:blip>
                    <a:srcRect t="13383"/>
                    <a:stretch/>
                  </pic:blipFill>
                  <pic:spPr bwMode="auto">
                    <a:xfrm>
                      <a:off x="0" y="0"/>
                      <a:ext cx="5759450" cy="1479550"/>
                    </a:xfrm>
                    <a:prstGeom prst="rect">
                      <a:avLst/>
                    </a:prstGeom>
                    <a:noFill/>
                    <a:ln>
                      <a:noFill/>
                    </a:ln>
                    <a:extLst>
                      <a:ext uri="{53640926-AAD7-44D8-BBD7-CCE9431645EC}">
                        <a14:shadowObscured xmlns:a14="http://schemas.microsoft.com/office/drawing/2010/main"/>
                      </a:ext>
                    </a:extLst>
                  </pic:spPr>
                </pic:pic>
              </a:graphicData>
            </a:graphic>
          </wp:inline>
        </w:drawing>
      </w:r>
    </w:p>
    <w:p w14:paraId="67964231" w14:textId="0094893A" w:rsidR="00281220" w:rsidRPr="00164C0D" w:rsidRDefault="00281220" w:rsidP="00281220">
      <w:pPr>
        <w:pStyle w:val="Titulek"/>
      </w:pPr>
      <w:bookmarkStart w:id="16" w:name="_Ref188962529"/>
      <w:r>
        <w:rPr>
          <w:b/>
          <w:bCs w:val="0"/>
        </w:rPr>
        <w:t>O</w:t>
      </w:r>
      <w:r w:rsidRPr="00FF0D3F">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4</w:t>
      </w:r>
      <w:r w:rsidR="008C6973">
        <w:rPr>
          <w:b/>
          <w:bCs w:val="0"/>
        </w:rPr>
        <w:fldChar w:fldCharType="end"/>
      </w:r>
      <w:bookmarkEnd w:id="16"/>
      <w:r>
        <w:t>: Schéma max-</w:t>
      </w:r>
      <w:proofErr w:type="spellStart"/>
      <w:r>
        <w:t>pooling</w:t>
      </w:r>
      <w:proofErr w:type="spellEnd"/>
      <w:r>
        <w:t xml:space="preserve"> a </w:t>
      </w:r>
      <w:proofErr w:type="spellStart"/>
      <w:r>
        <w:t>average</w:t>
      </w:r>
      <w:proofErr w:type="spellEnd"/>
      <w:r>
        <w:t xml:space="preserve"> </w:t>
      </w:r>
      <w:proofErr w:type="spellStart"/>
      <w:r>
        <w:t>pooling</w:t>
      </w:r>
      <w:proofErr w:type="spellEnd"/>
      <w:r>
        <w:t xml:space="preserve"> (upraveno a převzato z [23])</w:t>
      </w:r>
    </w:p>
    <w:p w14:paraId="0A763502" w14:textId="358108C9" w:rsidR="00281220" w:rsidRDefault="00281220" w:rsidP="00281220">
      <w:r>
        <w:t xml:space="preserve">Tyto dva postupy jsou kombinovány a opakovaně používány v různých architekturách CNN. Pro ukázku byl </w:t>
      </w:r>
      <w:r w:rsidRPr="00AC0AA4">
        <w:rPr>
          <w:shd w:val="clear" w:color="auto" w:fill="E36C0A" w:themeFill="accent6" w:themeFillShade="BF"/>
        </w:rPr>
        <w:t>vybrán algoritmus neuronové sítě VGG-16</w:t>
      </w:r>
      <w:r w:rsidRPr="00D3099E">
        <w:t xml:space="preserve"> (</w:t>
      </w:r>
      <w:r w:rsidR="00D3099E">
        <w:rPr>
          <w:shd w:val="clear" w:color="auto" w:fill="E36C0A" w:themeFill="accent6" w:themeFillShade="BF"/>
        </w:rPr>
        <w:fldChar w:fldCharType="begin"/>
      </w:r>
      <w:r w:rsidR="00D3099E">
        <w:rPr>
          <w:shd w:val="clear" w:color="auto" w:fill="E36C0A" w:themeFill="accent6" w:themeFillShade="BF"/>
        </w:rPr>
        <w:instrText xml:space="preserve"> REF _Ref188963155 \h </w:instrText>
      </w:r>
      <w:r w:rsidR="00D3099E">
        <w:rPr>
          <w:shd w:val="clear" w:color="auto" w:fill="E36C0A" w:themeFill="accent6" w:themeFillShade="BF"/>
        </w:rPr>
      </w:r>
      <w:r w:rsidR="00D3099E">
        <w:rPr>
          <w:shd w:val="clear" w:color="auto" w:fill="E36C0A" w:themeFill="accent6" w:themeFillShade="BF"/>
        </w:rPr>
        <w:fldChar w:fldCharType="separate"/>
      </w:r>
      <w:r w:rsidR="00E07BFA">
        <w:rPr>
          <w:b/>
        </w:rPr>
        <w:t>O</w:t>
      </w:r>
      <w:r w:rsidR="00E07BFA" w:rsidRPr="00AB1259">
        <w:rPr>
          <w:b/>
        </w:rPr>
        <w:t xml:space="preserve">br. </w:t>
      </w:r>
      <w:r w:rsidR="00E07BFA">
        <w:rPr>
          <w:b/>
          <w:bCs/>
          <w:noProof/>
        </w:rPr>
        <w:t>2</w:t>
      </w:r>
      <w:r w:rsidR="00E07BFA" w:rsidRPr="00AB1259">
        <w:rPr>
          <w:b/>
        </w:rPr>
        <w:t>.</w:t>
      </w:r>
      <w:r w:rsidR="00E07BFA">
        <w:rPr>
          <w:b/>
          <w:bCs/>
          <w:noProof/>
        </w:rPr>
        <w:t>5</w:t>
      </w:r>
      <w:r w:rsidR="00D3099E">
        <w:rPr>
          <w:shd w:val="clear" w:color="auto" w:fill="E36C0A" w:themeFill="accent6" w:themeFillShade="BF"/>
        </w:rPr>
        <w:fldChar w:fldCharType="end"/>
      </w:r>
      <w:r w:rsidRPr="00D3099E">
        <w:t xml:space="preserve">), </w:t>
      </w:r>
      <w:r>
        <w:t xml:space="preserve">která je využita v řade </w:t>
      </w:r>
      <w:proofErr w:type="spellStart"/>
      <w:r>
        <w:t>one-stage</w:t>
      </w:r>
      <w:proofErr w:type="spellEnd"/>
      <w:r>
        <w:t xml:space="preserve"> (např. Fast-RCNN a </w:t>
      </w:r>
      <w:proofErr w:type="spellStart"/>
      <w:r>
        <w:t>Faster</w:t>
      </w:r>
      <w:proofErr w:type="spellEnd"/>
      <w:r>
        <w:t xml:space="preserve">-RCNN) i </w:t>
      </w:r>
      <w:proofErr w:type="spellStart"/>
      <w:r>
        <w:t>two-stage</w:t>
      </w:r>
      <w:proofErr w:type="spellEnd"/>
      <w:r>
        <w:t xml:space="preserve"> metod pro detekci objektu (původní verze YOLO či SSD) </w:t>
      </w:r>
      <w:r w:rsidR="0037336B">
        <w:fldChar w:fldCharType="begin"/>
      </w:r>
      <w:r w:rsidR="0037336B">
        <w:instrText xml:space="preserve"> ADDIN EN.CITE &lt;EndNote&gt;&lt;Cite&gt;&lt;Author&gt;Tesema&lt;/Author&gt;&lt;Year&gt;2022&lt;/Year&gt;&lt;RecNum&gt;4&lt;/RecNum&gt;&lt;DisplayText&gt;[3]&lt;/DisplayText&gt;&lt;record&gt;&lt;rec-number&gt;4&lt;/rec-number&gt;&lt;foreign-keys&gt;&lt;key app="EN" db-id="epv0etvs2pfr99e5xxpv5027xe05stzr22vd" timestamp="1738168878"&gt;4&lt;/key&gt;&lt;/foreign-keys&gt;&lt;ref-type name="Book"&gt;6&lt;/ref-type&gt;&lt;contributors&gt;&lt;authors&gt;&lt;author&gt;&lt;style face="normal" font="default" charset="238" size="100%"&gt;Solomon Negussie Tesema&lt;/style&gt;&lt;/author&gt;&lt;/authors&gt;&lt;/contributors&gt;&lt;titles&gt;&lt;title&gt;&lt;style face="normal" font="default" size="100%"&gt;Deep Convolutional Neural Network Based Object&lt;/style&gt;&lt;style face="normal" font="default" charset="238" size="100%"&gt; &lt;/style&gt;&lt;style face="normal" font="default" size="100%"&gt;Detection Inference Acceleration Using FPGA&lt;/style&gt;&lt;/title&gt;&lt;/titles&gt;&lt;dates&gt;&lt;year&gt;&lt;style face="normal" font="default" charset="238" size="100%"&gt;2022&lt;/style&gt;&lt;/year&gt;&lt;/dates&gt;&lt;publisher&gt;Université Bourgogne Franche-Comté&lt;/publisher&gt;&lt;call-num&gt;04090134&lt;/call-num&gt;&lt;urls&gt;&lt;/urls&gt;&lt;language&gt;&lt;style face="normal" font="default" charset="238" size="100%"&gt;English&lt;/style&gt;&lt;/language&gt;&lt;/record&gt;&lt;/Cite&gt;&lt;/EndNote&gt;</w:instrText>
      </w:r>
      <w:r w:rsidR="0037336B">
        <w:fldChar w:fldCharType="separate"/>
      </w:r>
      <w:r w:rsidR="0037336B">
        <w:rPr>
          <w:noProof/>
        </w:rPr>
        <w:t>[3]</w:t>
      </w:r>
      <w:r w:rsidR="0037336B">
        <w:fldChar w:fldCharType="end"/>
      </w:r>
      <w:r>
        <w:t>.</w:t>
      </w:r>
    </w:p>
    <w:p w14:paraId="73DC5415" w14:textId="77777777" w:rsidR="00281220" w:rsidRDefault="00281220" w:rsidP="00281220"/>
    <w:p w14:paraId="669298F8" w14:textId="77777777" w:rsidR="00281220" w:rsidRDefault="00281220" w:rsidP="00281220">
      <w:pPr>
        <w:keepNext/>
        <w:jc w:val="center"/>
      </w:pPr>
      <w:r>
        <w:rPr>
          <w:noProof/>
        </w:rPr>
        <w:drawing>
          <wp:inline distT="0" distB="0" distL="0" distR="0" wp14:anchorId="1AAEE235" wp14:editId="48114672">
            <wp:extent cx="5651855" cy="3535680"/>
            <wp:effectExtent l="0" t="0" r="6350" b="7620"/>
            <wp:docPr id="1255658680" name="Obrázek 3" descr="Obsah obrázku text, snímek obrazovky, diagram,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2279" name="Obrázek 3" descr="Obsah obrázku text, snímek obrazovky, diagram, design&#10;&#10;Popis byl vytvořen automaticky"/>
                    <pic:cNvPicPr>
                      <a:picLocks noChangeAspect="1" noChangeArrowheads="1"/>
                    </pic:cNvPicPr>
                  </pic:nvPicPr>
                  <pic:blipFill rotWithShape="1">
                    <a:blip r:embed="rId15">
                      <a:extLst>
                        <a:ext uri="{28A0092B-C50C-407E-A947-70E740481C1C}">
                          <a14:useLocalDpi xmlns:a14="http://schemas.microsoft.com/office/drawing/2010/main" val="0"/>
                        </a:ext>
                      </a:extLst>
                    </a:blip>
                    <a:srcRect t="1664"/>
                    <a:stretch/>
                  </pic:blipFill>
                  <pic:spPr bwMode="auto">
                    <a:xfrm>
                      <a:off x="0" y="0"/>
                      <a:ext cx="5675677" cy="3550583"/>
                    </a:xfrm>
                    <a:prstGeom prst="rect">
                      <a:avLst/>
                    </a:prstGeom>
                    <a:noFill/>
                    <a:ln>
                      <a:noFill/>
                    </a:ln>
                    <a:extLst>
                      <a:ext uri="{53640926-AAD7-44D8-BBD7-CCE9431645EC}">
                        <a14:shadowObscured xmlns:a14="http://schemas.microsoft.com/office/drawing/2010/main"/>
                      </a:ext>
                    </a:extLst>
                  </pic:spPr>
                </pic:pic>
              </a:graphicData>
            </a:graphic>
          </wp:inline>
        </w:drawing>
      </w:r>
    </w:p>
    <w:p w14:paraId="21035F4D" w14:textId="38C48B06" w:rsidR="00281220" w:rsidRDefault="00281220" w:rsidP="00281220">
      <w:pPr>
        <w:pStyle w:val="Titulek"/>
        <w:jc w:val="left"/>
      </w:pPr>
      <w:bookmarkStart w:id="17" w:name="_Ref188963155"/>
      <w:r>
        <w:rPr>
          <w:b/>
          <w:bCs w:val="0"/>
        </w:rPr>
        <w:t>O</w:t>
      </w:r>
      <w:r w:rsidRPr="00AB1259">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5</w:t>
      </w:r>
      <w:r w:rsidR="008C6973">
        <w:rPr>
          <w:b/>
          <w:bCs w:val="0"/>
        </w:rPr>
        <w:fldChar w:fldCharType="end"/>
      </w:r>
      <w:bookmarkEnd w:id="17"/>
      <w:r>
        <w:t xml:space="preserve">: Schéma architektury CNN VGG-16 (převzato z </w:t>
      </w:r>
      <w:r w:rsidR="0037336B">
        <w:fldChar w:fldCharType="begin"/>
      </w:r>
      <w:r w:rsidR="0037336B">
        <w:instrText xml:space="preserve"> ADDIN EN.CITE &lt;EndNote&gt;&lt;Cite&gt;&lt;Author&gt;Le&lt;/Author&gt;&lt;Year&gt;2021&lt;/Year&gt;&lt;RecNum&gt;7&lt;/RecNum&gt;&lt;DisplayText&gt;[6]&lt;/DisplayText&gt;&lt;record&gt;&lt;rec-number&gt;7&lt;/rec-number&gt;&lt;foreign-keys&gt;&lt;key app="EN" db-id="epv0etvs2pfr99e5xxpv5027xe05stzr22vd" timestamp="1738174594"&gt;7&lt;/key&gt;&lt;/foreign-keys&gt;&lt;ref-type name="Web Page"&gt;12&lt;/ref-type&gt;&lt;contributors&gt;&lt;authors&gt;&lt;author&gt;Khuyen Le&lt;/author&gt;&lt;/authors&gt;&lt;/contributors&gt;&lt;titles&gt;&lt;title&gt;An overview of VGG16 and NiN models&lt;/title&gt;&lt;/titles&gt;&lt;dates&gt;&lt;year&gt;&lt;style face="normal" font="default" charset="238" size="100%"&gt;2021&lt;/style&gt;&lt;/year&gt;&lt;/dates&gt;&lt;urls&gt;&lt;related-urls&gt;&lt;url&gt;https://lekhuyen.medium.com/an-overview-of-vgg16-and-nin-models-96e4bf398484&lt;/url&gt;&lt;/related-urls&gt;&lt;/urls&gt;&lt;custom1&gt;&lt;style face="normal" font="default" charset="238" size="100%"&gt;2025&lt;/style&gt;&lt;/custom1&gt;&lt;custom2&gt;&lt;style face="normal" font="default" charset="238" size="100%"&gt;27.1.&lt;/style&gt;&lt;/custom2&gt;&lt;/record&gt;&lt;/Cite&gt;&lt;/EndNote&gt;</w:instrText>
      </w:r>
      <w:r w:rsidR="0037336B">
        <w:fldChar w:fldCharType="separate"/>
      </w:r>
      <w:r w:rsidR="0037336B">
        <w:rPr>
          <w:noProof/>
        </w:rPr>
        <w:t>[6]</w:t>
      </w:r>
      <w:r w:rsidR="0037336B">
        <w:fldChar w:fldCharType="end"/>
      </w:r>
      <w:r>
        <w:t>)</w:t>
      </w:r>
    </w:p>
    <w:p w14:paraId="196BD475" w14:textId="11D47AD2" w:rsidR="00281220" w:rsidRPr="00AC0AA4" w:rsidRDefault="00281220" w:rsidP="00281220">
      <w:r>
        <w:t xml:space="preserve">Vstupující 3 kanálový obraz má rozlišení 224 </w:t>
      </w:r>
      <w:r w:rsidRPr="006F26FB">
        <w:t>×</w:t>
      </w:r>
      <w:r>
        <w:t xml:space="preserve"> 244 pixelů. V tabulce (</w:t>
      </w:r>
      <w:r w:rsidR="00D3099E">
        <w:fldChar w:fldCharType="begin"/>
      </w:r>
      <w:r w:rsidR="00D3099E">
        <w:instrText xml:space="preserve"> REF _Ref188963250 \h </w:instrText>
      </w:r>
      <w:r w:rsidR="00D3099E">
        <w:fldChar w:fldCharType="separate"/>
      </w:r>
      <w:r w:rsidR="00E07BFA" w:rsidRPr="007948FB">
        <w:rPr>
          <w:b/>
        </w:rPr>
        <w:t xml:space="preserve">Tabulka </w:t>
      </w:r>
      <w:r w:rsidR="00E07BFA">
        <w:rPr>
          <w:b/>
          <w:bCs/>
          <w:noProof/>
        </w:rPr>
        <w:t>2</w:t>
      </w:r>
      <w:r w:rsidR="00E07BFA" w:rsidRPr="007948FB">
        <w:rPr>
          <w:b/>
        </w:rPr>
        <w:t>.</w:t>
      </w:r>
      <w:r w:rsidR="00E07BFA">
        <w:rPr>
          <w:b/>
          <w:bCs/>
          <w:noProof/>
        </w:rPr>
        <w:t>1</w:t>
      </w:r>
      <w:r w:rsidR="00D3099E">
        <w:fldChar w:fldCharType="end"/>
      </w:r>
      <w:r>
        <w:t xml:space="preserve">) jsou uvedeny parametry všech po sobě jdoucích vrstev této CNN. V závěru algoritmu je po poslední </w:t>
      </w:r>
      <w:proofErr w:type="spellStart"/>
      <w:r>
        <w:t>pooling</w:t>
      </w:r>
      <w:proofErr w:type="spellEnd"/>
      <w:r>
        <w:t xml:space="preserve"> operaci použit </w:t>
      </w:r>
      <w:proofErr w:type="spellStart"/>
      <w:r>
        <w:t>flattening</w:t>
      </w:r>
      <w:proofErr w:type="spellEnd"/>
      <w:r>
        <w:t>, který rozvine výstup konvolučních vrstev do 1D vektoru, a následují 3 plně propojené vrstvy.</w:t>
      </w:r>
    </w:p>
    <w:p w14:paraId="58C24AEB" w14:textId="36022713" w:rsidR="00281220" w:rsidRDefault="00281220" w:rsidP="00281220">
      <w:pPr>
        <w:pStyle w:val="Titulek"/>
        <w:keepNext/>
      </w:pPr>
      <w:bookmarkStart w:id="18" w:name="_Ref188963250"/>
      <w:r w:rsidRPr="007948FB">
        <w:rPr>
          <w:b/>
          <w:bCs w:val="0"/>
        </w:rPr>
        <w:t xml:space="preserve">Tabulka </w:t>
      </w:r>
      <w:r w:rsidR="006A539A">
        <w:rPr>
          <w:b/>
          <w:bCs w:val="0"/>
        </w:rPr>
        <w:fldChar w:fldCharType="begin"/>
      </w:r>
      <w:r w:rsidR="006A539A">
        <w:rPr>
          <w:b/>
          <w:bCs w:val="0"/>
        </w:rPr>
        <w:instrText xml:space="preserve"> STYLEREF 1 \s </w:instrText>
      </w:r>
      <w:r w:rsidR="006A539A">
        <w:rPr>
          <w:b/>
          <w:bCs w:val="0"/>
        </w:rPr>
        <w:fldChar w:fldCharType="separate"/>
      </w:r>
      <w:r w:rsidR="006A539A">
        <w:rPr>
          <w:b/>
          <w:bCs w:val="0"/>
          <w:noProof/>
        </w:rPr>
        <w:t>2</w:t>
      </w:r>
      <w:r w:rsidR="006A539A">
        <w:rPr>
          <w:b/>
          <w:bCs w:val="0"/>
        </w:rPr>
        <w:fldChar w:fldCharType="end"/>
      </w:r>
      <w:r w:rsidR="006A539A">
        <w:rPr>
          <w:b/>
          <w:bCs w:val="0"/>
        </w:rPr>
        <w:t>.</w:t>
      </w:r>
      <w:r w:rsidR="006A539A">
        <w:rPr>
          <w:b/>
          <w:bCs w:val="0"/>
        </w:rPr>
        <w:fldChar w:fldCharType="begin"/>
      </w:r>
      <w:r w:rsidR="006A539A">
        <w:rPr>
          <w:b/>
          <w:bCs w:val="0"/>
        </w:rPr>
        <w:instrText xml:space="preserve"> SEQ Tabulka \* ARABIC \s 1 </w:instrText>
      </w:r>
      <w:r w:rsidR="006A539A">
        <w:rPr>
          <w:b/>
          <w:bCs w:val="0"/>
        </w:rPr>
        <w:fldChar w:fldCharType="separate"/>
      </w:r>
      <w:r w:rsidR="006A539A">
        <w:rPr>
          <w:b/>
          <w:bCs w:val="0"/>
          <w:noProof/>
        </w:rPr>
        <w:t>1</w:t>
      </w:r>
      <w:r w:rsidR="006A539A">
        <w:rPr>
          <w:b/>
          <w:bCs w:val="0"/>
        </w:rPr>
        <w:fldChar w:fldCharType="end"/>
      </w:r>
      <w:bookmarkEnd w:id="18"/>
      <w:r>
        <w:t xml:space="preserve">: Struktura architektury CNN VGG-16 (data </w:t>
      </w:r>
      <w:r w:rsidR="00F44EF3">
        <w:t xml:space="preserve">z </w:t>
      </w:r>
      <w:r w:rsidR="00F44EF3">
        <w:fldChar w:fldCharType="begin">
          <w:fldData xml:space="preserve">PEVuZE5vdGU+PENpdGU+PEF1dGhvcj5BZGFtczwvQXV0aG9yPjxZZWFyPjIwMjE8L1llYXI+PFJl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</w:fldData>
        </w:fldChar>
      </w:r>
      <w:r w:rsidR="00F44EF3">
        <w:instrText xml:space="preserve"> ADDIN EN.CITE </w:instrText>
      </w:r>
      <w:r w:rsidR="00F44EF3">
        <w:fldChar w:fldCharType="begin">
          <w:fldData xml:space="preserve">PEVuZE5vdGU+PENpdGU+PEF1dGhvcj5BZGFtczwvQXV0aG9yPjxZZWFyPjIwMjE8L1llYXI+PFJl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</w:fldData>
        </w:fldChar>
      </w:r>
      <w:r w:rsidR="00F44EF3">
        <w:instrText xml:space="preserve"> ADDIN EN.CITE.DATA </w:instrText>
      </w:r>
      <w:r w:rsidR="00F44EF3">
        <w:fldChar w:fldCharType="end"/>
      </w:r>
      <w:r w:rsidR="00F44EF3">
        <w:fldChar w:fldCharType="separate"/>
      </w:r>
      <w:r w:rsidR="00F44EF3">
        <w:rPr>
          <w:noProof/>
        </w:rPr>
        <w:t>[7, 8]</w:t>
      </w:r>
      <w:r w:rsidR="00F44EF3">
        <w:fldChar w:fldCharType="end"/>
      </w:r>
      <w:r w:rsidR="00F44EF3">
        <w:tab/>
      </w:r>
      <w:r>
        <w:t>)</w:t>
      </w:r>
    </w:p>
    <w:tbl>
      <w:tblPr>
        <w:tblStyle w:val="Mkatabulky"/>
        <w:tblW w:w="9060" w:type="dxa"/>
        <w:tblLook w:val="04A0" w:firstRow="1" w:lastRow="0" w:firstColumn="1" w:lastColumn="0" w:noHBand="0" w:noVBand="1"/>
      </w:tblPr>
      <w:tblGrid>
        <w:gridCol w:w="779"/>
        <w:gridCol w:w="2477"/>
        <w:gridCol w:w="1417"/>
        <w:gridCol w:w="1418"/>
        <w:gridCol w:w="1549"/>
        <w:gridCol w:w="1420"/>
      </w:tblGrid>
      <w:tr w:rsidR="00281220" w:rsidRPr="006F26FB" w14:paraId="7A90A216" w14:textId="77777777" w:rsidTr="007F7D96">
        <w:trPr>
          <w:trHeight w:val="480"/>
        </w:trPr>
        <w:tc>
          <w:tcPr>
            <w:tcW w:w="3256" w:type="dxa"/>
            <w:gridSpan w:val="2"/>
            <w:tcBorders>
              <w:top w:val="single" w:sz="12" w:space="0" w:color="auto"/>
              <w:left w:val="single" w:sz="12" w:space="0" w:color="auto"/>
              <w:bottom w:val="single" w:sz="4" w:space="0" w:color="auto"/>
              <w:right w:val="nil"/>
            </w:tcBorders>
            <w:vAlign w:val="center"/>
          </w:tcPr>
          <w:p w14:paraId="30C0FEFA" w14:textId="77777777" w:rsidR="00281220" w:rsidRPr="00B91506" w:rsidRDefault="00281220" w:rsidP="007F7D96">
            <w:pPr>
              <w:pStyle w:val="Textvtabulce"/>
              <w:jc w:val="center"/>
              <w:rPr>
                <w:b/>
                <w:bCs/>
              </w:rPr>
            </w:pPr>
            <w:r w:rsidRPr="00B91506">
              <w:rPr>
                <w:b/>
                <w:bCs/>
              </w:rPr>
              <w:t>Vrstva</w:t>
            </w:r>
          </w:p>
        </w:tc>
        <w:tc>
          <w:tcPr>
            <w:tcW w:w="1417" w:type="dxa"/>
            <w:tcBorders>
              <w:top w:val="single" w:sz="12" w:space="0" w:color="auto"/>
              <w:left w:val="nil"/>
              <w:bottom w:val="single" w:sz="4" w:space="0" w:color="auto"/>
              <w:right w:val="nil"/>
            </w:tcBorders>
            <w:vAlign w:val="center"/>
          </w:tcPr>
          <w:p w14:paraId="77027BFB" w14:textId="77777777" w:rsidR="00281220" w:rsidRPr="006F26FB" w:rsidRDefault="00281220" w:rsidP="007F7D96">
            <w:pPr>
              <w:pStyle w:val="Textvtabulce"/>
              <w:jc w:val="center"/>
              <w:rPr>
                <w:b/>
                <w:bCs/>
              </w:rPr>
            </w:pPr>
            <w:r w:rsidRPr="006F26FB">
              <w:rPr>
                <w:b/>
                <w:bCs/>
              </w:rPr>
              <w:t>Velikost filtru</w:t>
            </w:r>
          </w:p>
        </w:tc>
        <w:tc>
          <w:tcPr>
            <w:tcW w:w="1418" w:type="dxa"/>
            <w:tcBorders>
              <w:top w:val="single" w:sz="12" w:space="0" w:color="auto"/>
              <w:left w:val="nil"/>
              <w:bottom w:val="single" w:sz="4" w:space="0" w:color="auto"/>
              <w:right w:val="nil"/>
            </w:tcBorders>
            <w:vAlign w:val="center"/>
          </w:tcPr>
          <w:p w14:paraId="355B511B" w14:textId="77777777" w:rsidR="00281220" w:rsidRPr="006F26FB" w:rsidRDefault="00281220" w:rsidP="007F7D96">
            <w:pPr>
              <w:pStyle w:val="Textvtabulce"/>
              <w:jc w:val="center"/>
              <w:rPr>
                <w:b/>
                <w:bCs/>
              </w:rPr>
            </w:pPr>
            <w:r w:rsidRPr="006F26FB">
              <w:rPr>
                <w:b/>
                <w:bCs/>
              </w:rPr>
              <w:t>Krok</w:t>
            </w:r>
          </w:p>
        </w:tc>
        <w:tc>
          <w:tcPr>
            <w:tcW w:w="1549" w:type="dxa"/>
            <w:tcBorders>
              <w:top w:val="single" w:sz="12" w:space="0" w:color="auto"/>
              <w:left w:val="nil"/>
              <w:bottom w:val="single" w:sz="4" w:space="0" w:color="auto"/>
              <w:right w:val="nil"/>
            </w:tcBorders>
            <w:vAlign w:val="center"/>
          </w:tcPr>
          <w:p w14:paraId="0B435BA4" w14:textId="77777777" w:rsidR="00281220" w:rsidRPr="006F26FB" w:rsidRDefault="00281220" w:rsidP="007F7D96">
            <w:pPr>
              <w:pStyle w:val="Textvtabulce"/>
              <w:jc w:val="center"/>
              <w:rPr>
                <w:b/>
                <w:bCs/>
              </w:rPr>
            </w:pPr>
            <w:r w:rsidRPr="006F26FB">
              <w:rPr>
                <w:b/>
                <w:bCs/>
              </w:rPr>
              <w:t>Velikost</w:t>
            </w:r>
          </w:p>
        </w:tc>
        <w:tc>
          <w:tcPr>
            <w:tcW w:w="1420" w:type="dxa"/>
            <w:tcBorders>
              <w:top w:val="single" w:sz="12" w:space="0" w:color="auto"/>
              <w:left w:val="nil"/>
              <w:bottom w:val="single" w:sz="4" w:space="0" w:color="auto"/>
              <w:right w:val="single" w:sz="12" w:space="0" w:color="auto"/>
            </w:tcBorders>
            <w:vAlign w:val="center"/>
          </w:tcPr>
          <w:p w14:paraId="321F6C75" w14:textId="77777777" w:rsidR="00281220" w:rsidRPr="006F26FB" w:rsidRDefault="00281220" w:rsidP="007F7D96">
            <w:pPr>
              <w:pStyle w:val="Textvtabulce"/>
              <w:jc w:val="center"/>
              <w:rPr>
                <w:b/>
                <w:bCs/>
              </w:rPr>
            </w:pPr>
            <w:r w:rsidRPr="006F26FB">
              <w:rPr>
                <w:b/>
                <w:bCs/>
              </w:rPr>
              <w:t xml:space="preserve">Počet </w:t>
            </w:r>
            <w:r>
              <w:rPr>
                <w:b/>
                <w:bCs/>
              </w:rPr>
              <w:t>map vlastností</w:t>
            </w:r>
          </w:p>
        </w:tc>
      </w:tr>
      <w:tr w:rsidR="00281220" w:rsidRPr="006F26FB" w14:paraId="640082AB" w14:textId="77777777" w:rsidTr="007F7D96">
        <w:trPr>
          <w:trHeight w:val="255"/>
        </w:trPr>
        <w:tc>
          <w:tcPr>
            <w:tcW w:w="779" w:type="dxa"/>
            <w:tcBorders>
              <w:top w:val="single" w:sz="4" w:space="0" w:color="auto"/>
              <w:left w:val="single" w:sz="12" w:space="0" w:color="auto"/>
              <w:bottom w:val="nil"/>
              <w:right w:val="nil"/>
            </w:tcBorders>
            <w:vAlign w:val="center"/>
          </w:tcPr>
          <w:p w14:paraId="19A7212D" w14:textId="77777777" w:rsidR="00281220" w:rsidRPr="00B91506" w:rsidRDefault="00281220" w:rsidP="007F7D96">
            <w:pPr>
              <w:pStyle w:val="Textvtabulce"/>
              <w:rPr>
                <w:b/>
                <w:bCs/>
              </w:rPr>
            </w:pPr>
            <w:r w:rsidRPr="00B91506">
              <w:rPr>
                <w:b/>
                <w:bCs/>
              </w:rPr>
              <w:t>Vstup</w:t>
            </w:r>
          </w:p>
        </w:tc>
        <w:tc>
          <w:tcPr>
            <w:tcW w:w="2477" w:type="dxa"/>
            <w:tcBorders>
              <w:top w:val="single" w:sz="4" w:space="0" w:color="auto"/>
              <w:left w:val="nil"/>
              <w:bottom w:val="nil"/>
              <w:right w:val="nil"/>
            </w:tcBorders>
            <w:vAlign w:val="center"/>
          </w:tcPr>
          <w:p w14:paraId="3BB08680" w14:textId="77777777" w:rsidR="00281220" w:rsidRPr="00B91506" w:rsidRDefault="00281220" w:rsidP="007F7D96">
            <w:pPr>
              <w:pStyle w:val="Textvtabulce"/>
              <w:jc w:val="center"/>
            </w:pPr>
            <w:r w:rsidRPr="00B91506">
              <w:t>Obraz</w:t>
            </w:r>
          </w:p>
        </w:tc>
        <w:tc>
          <w:tcPr>
            <w:tcW w:w="1417" w:type="dxa"/>
            <w:tcBorders>
              <w:top w:val="single" w:sz="4" w:space="0" w:color="auto"/>
              <w:left w:val="nil"/>
              <w:bottom w:val="nil"/>
              <w:right w:val="nil"/>
            </w:tcBorders>
            <w:vAlign w:val="center"/>
          </w:tcPr>
          <w:p w14:paraId="7E24BD74" w14:textId="77777777" w:rsidR="00281220" w:rsidRPr="006F26FB" w:rsidRDefault="00281220" w:rsidP="007F7D96">
            <w:pPr>
              <w:pStyle w:val="Textvtabulce"/>
              <w:jc w:val="center"/>
            </w:pPr>
            <w:r w:rsidRPr="006F26FB">
              <w:t>-</w:t>
            </w:r>
          </w:p>
        </w:tc>
        <w:tc>
          <w:tcPr>
            <w:tcW w:w="1418" w:type="dxa"/>
            <w:tcBorders>
              <w:top w:val="single" w:sz="4" w:space="0" w:color="auto"/>
              <w:left w:val="nil"/>
              <w:bottom w:val="nil"/>
              <w:right w:val="nil"/>
            </w:tcBorders>
            <w:vAlign w:val="center"/>
          </w:tcPr>
          <w:p w14:paraId="62850CFD" w14:textId="77777777" w:rsidR="00281220" w:rsidRPr="006F26FB" w:rsidRDefault="00281220" w:rsidP="007F7D96">
            <w:pPr>
              <w:pStyle w:val="Textvtabulce"/>
              <w:jc w:val="center"/>
            </w:pPr>
            <w:r w:rsidRPr="006F26FB">
              <w:t>-</w:t>
            </w:r>
          </w:p>
        </w:tc>
        <w:tc>
          <w:tcPr>
            <w:tcW w:w="1549" w:type="dxa"/>
            <w:tcBorders>
              <w:top w:val="single" w:sz="4" w:space="0" w:color="auto"/>
              <w:left w:val="nil"/>
              <w:bottom w:val="nil"/>
              <w:right w:val="nil"/>
            </w:tcBorders>
            <w:vAlign w:val="center"/>
          </w:tcPr>
          <w:p w14:paraId="25503DDF" w14:textId="77777777" w:rsidR="00281220" w:rsidRPr="006F26FB" w:rsidRDefault="00281220" w:rsidP="007F7D96">
            <w:pPr>
              <w:pStyle w:val="Textvtabulce"/>
              <w:jc w:val="center"/>
            </w:pPr>
            <w:r w:rsidRPr="006F26FB">
              <w:t>224 × 224</w:t>
            </w:r>
          </w:p>
        </w:tc>
        <w:tc>
          <w:tcPr>
            <w:tcW w:w="1420" w:type="dxa"/>
            <w:tcBorders>
              <w:top w:val="single" w:sz="4" w:space="0" w:color="auto"/>
              <w:left w:val="nil"/>
              <w:bottom w:val="nil"/>
              <w:right w:val="single" w:sz="12" w:space="0" w:color="auto"/>
            </w:tcBorders>
            <w:shd w:val="clear" w:color="auto" w:fill="E36C0A" w:themeFill="accent6" w:themeFillShade="BF"/>
            <w:vAlign w:val="center"/>
          </w:tcPr>
          <w:p w14:paraId="12626670" w14:textId="77777777" w:rsidR="00281220" w:rsidRPr="006F26FB" w:rsidRDefault="00281220" w:rsidP="007F7D96">
            <w:pPr>
              <w:pStyle w:val="Textvtabulce"/>
              <w:jc w:val="center"/>
            </w:pPr>
            <w:r>
              <w:t>3</w:t>
            </w:r>
          </w:p>
        </w:tc>
      </w:tr>
      <w:tr w:rsidR="00281220" w:rsidRPr="006F26FB" w14:paraId="2A031ACB" w14:textId="77777777" w:rsidTr="007F7D96">
        <w:trPr>
          <w:trHeight w:val="255"/>
        </w:trPr>
        <w:tc>
          <w:tcPr>
            <w:tcW w:w="779" w:type="dxa"/>
            <w:tcBorders>
              <w:top w:val="nil"/>
              <w:left w:val="single" w:sz="12" w:space="0" w:color="auto"/>
              <w:bottom w:val="nil"/>
              <w:right w:val="nil"/>
            </w:tcBorders>
            <w:vAlign w:val="center"/>
          </w:tcPr>
          <w:p w14:paraId="02A1CBDE" w14:textId="77777777" w:rsidR="00281220" w:rsidRPr="00B91506" w:rsidRDefault="00281220" w:rsidP="007F7D96">
            <w:pPr>
              <w:pStyle w:val="Textvtabulce"/>
              <w:rPr>
                <w:b/>
                <w:bCs/>
              </w:rPr>
            </w:pPr>
            <w:r>
              <w:rPr>
                <w:b/>
                <w:bCs/>
              </w:rPr>
              <w:t>1</w:t>
            </w:r>
          </w:p>
        </w:tc>
        <w:tc>
          <w:tcPr>
            <w:tcW w:w="2477" w:type="dxa"/>
            <w:tcBorders>
              <w:top w:val="nil"/>
              <w:left w:val="nil"/>
              <w:bottom w:val="nil"/>
              <w:right w:val="nil"/>
            </w:tcBorders>
            <w:vAlign w:val="center"/>
          </w:tcPr>
          <w:p w14:paraId="1416ACC9" w14:textId="77777777" w:rsidR="00281220" w:rsidRPr="00B91506" w:rsidRDefault="00281220" w:rsidP="007F7D96">
            <w:pPr>
              <w:pStyle w:val="Textvtabulce"/>
              <w:jc w:val="center"/>
            </w:pPr>
            <w:r w:rsidRPr="00B91506">
              <w:t>2 × konvoluce</w:t>
            </w:r>
          </w:p>
        </w:tc>
        <w:tc>
          <w:tcPr>
            <w:tcW w:w="1417" w:type="dxa"/>
            <w:tcBorders>
              <w:top w:val="nil"/>
              <w:left w:val="nil"/>
              <w:bottom w:val="nil"/>
              <w:right w:val="nil"/>
            </w:tcBorders>
            <w:vAlign w:val="center"/>
          </w:tcPr>
          <w:p w14:paraId="44EF6A25"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2FC7F717"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255F0B8B" w14:textId="77777777" w:rsidR="00281220" w:rsidRPr="006F26FB" w:rsidRDefault="00281220" w:rsidP="007F7D96">
            <w:pPr>
              <w:pStyle w:val="Textvtabulce"/>
              <w:jc w:val="center"/>
            </w:pPr>
            <w:r>
              <w:t xml:space="preserve">224 </w:t>
            </w:r>
            <w:r w:rsidRPr="006F26FB">
              <w:t>×</w:t>
            </w:r>
            <w:r>
              <w:t xml:space="preserve"> 224</w:t>
            </w:r>
          </w:p>
        </w:tc>
        <w:tc>
          <w:tcPr>
            <w:tcW w:w="1420" w:type="dxa"/>
            <w:tcBorders>
              <w:top w:val="nil"/>
              <w:left w:val="nil"/>
              <w:bottom w:val="nil"/>
              <w:right w:val="single" w:sz="12" w:space="0" w:color="auto"/>
            </w:tcBorders>
            <w:vAlign w:val="center"/>
          </w:tcPr>
          <w:p w14:paraId="4A4A9356" w14:textId="77777777" w:rsidR="00281220" w:rsidRPr="006F26FB" w:rsidRDefault="00281220" w:rsidP="007F7D96">
            <w:pPr>
              <w:pStyle w:val="Textvtabulce"/>
              <w:jc w:val="center"/>
            </w:pPr>
            <w:r>
              <w:t>64</w:t>
            </w:r>
          </w:p>
        </w:tc>
      </w:tr>
      <w:tr w:rsidR="00281220" w:rsidRPr="006F26FB" w14:paraId="50429B68" w14:textId="77777777" w:rsidTr="007F7D96">
        <w:trPr>
          <w:trHeight w:val="255"/>
        </w:trPr>
        <w:tc>
          <w:tcPr>
            <w:tcW w:w="779" w:type="dxa"/>
            <w:tcBorders>
              <w:top w:val="nil"/>
              <w:left w:val="single" w:sz="12" w:space="0" w:color="auto"/>
              <w:bottom w:val="nil"/>
              <w:right w:val="nil"/>
            </w:tcBorders>
            <w:vAlign w:val="center"/>
          </w:tcPr>
          <w:p w14:paraId="54279B56" w14:textId="77777777" w:rsidR="00281220" w:rsidRPr="00B91506" w:rsidRDefault="00281220" w:rsidP="007F7D96">
            <w:pPr>
              <w:pStyle w:val="Textvtabulce"/>
              <w:rPr>
                <w:b/>
                <w:bCs/>
              </w:rPr>
            </w:pPr>
            <w:r w:rsidRPr="00B91506">
              <w:rPr>
                <w:b/>
                <w:bCs/>
              </w:rPr>
              <w:t>3</w:t>
            </w:r>
          </w:p>
        </w:tc>
        <w:tc>
          <w:tcPr>
            <w:tcW w:w="2477" w:type="dxa"/>
            <w:tcBorders>
              <w:top w:val="nil"/>
              <w:left w:val="nil"/>
              <w:bottom w:val="nil"/>
              <w:right w:val="nil"/>
            </w:tcBorders>
            <w:vAlign w:val="center"/>
          </w:tcPr>
          <w:p w14:paraId="0E7F17EC" w14:textId="77777777" w:rsidR="00281220" w:rsidRPr="00B91506" w:rsidRDefault="00281220" w:rsidP="007F7D96">
            <w:pPr>
              <w:pStyle w:val="Textvtabulce"/>
              <w:jc w:val="center"/>
            </w:pPr>
            <w:r w:rsidRPr="00B91506">
              <w:t xml:space="preserve">max </w:t>
            </w:r>
            <w:proofErr w:type="spellStart"/>
            <w:r w:rsidRPr="00B91506">
              <w:t>pooling</w:t>
            </w:r>
            <w:proofErr w:type="spellEnd"/>
          </w:p>
        </w:tc>
        <w:tc>
          <w:tcPr>
            <w:tcW w:w="1417" w:type="dxa"/>
            <w:tcBorders>
              <w:top w:val="nil"/>
              <w:left w:val="nil"/>
              <w:bottom w:val="nil"/>
              <w:right w:val="nil"/>
            </w:tcBorders>
            <w:vAlign w:val="center"/>
          </w:tcPr>
          <w:p w14:paraId="3CC57EDE"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FA0E515" w14:textId="77777777" w:rsidR="00281220" w:rsidRPr="006F26FB" w:rsidRDefault="00281220" w:rsidP="007F7D96">
            <w:pPr>
              <w:pStyle w:val="Textvtabulce"/>
              <w:jc w:val="center"/>
            </w:pPr>
            <w:r w:rsidRPr="006F26FB">
              <w:t>2</w:t>
            </w:r>
          </w:p>
        </w:tc>
        <w:tc>
          <w:tcPr>
            <w:tcW w:w="1549" w:type="dxa"/>
            <w:tcBorders>
              <w:top w:val="nil"/>
              <w:left w:val="nil"/>
              <w:bottom w:val="nil"/>
              <w:right w:val="nil"/>
            </w:tcBorders>
            <w:vAlign w:val="center"/>
          </w:tcPr>
          <w:p w14:paraId="5A81600C" w14:textId="77777777" w:rsidR="00281220" w:rsidRPr="006F26FB" w:rsidRDefault="00281220" w:rsidP="007F7D96">
            <w:pPr>
              <w:pStyle w:val="Textvtabulce"/>
              <w:jc w:val="center"/>
            </w:pPr>
            <w:r>
              <w:t xml:space="preserve">112 </w:t>
            </w:r>
            <w:r w:rsidRPr="006F26FB">
              <w:t>×</w:t>
            </w:r>
            <w:r>
              <w:t xml:space="preserve"> 112</w:t>
            </w:r>
          </w:p>
        </w:tc>
        <w:tc>
          <w:tcPr>
            <w:tcW w:w="1420" w:type="dxa"/>
            <w:tcBorders>
              <w:top w:val="nil"/>
              <w:left w:val="nil"/>
              <w:bottom w:val="nil"/>
              <w:right w:val="single" w:sz="12" w:space="0" w:color="auto"/>
            </w:tcBorders>
            <w:vAlign w:val="center"/>
          </w:tcPr>
          <w:p w14:paraId="304E8B4B" w14:textId="77777777" w:rsidR="00281220" w:rsidRPr="006F26FB" w:rsidRDefault="00281220" w:rsidP="007F7D96">
            <w:pPr>
              <w:pStyle w:val="Textvtabulce"/>
              <w:jc w:val="center"/>
            </w:pPr>
            <w:r>
              <w:t>64</w:t>
            </w:r>
          </w:p>
        </w:tc>
      </w:tr>
      <w:tr w:rsidR="00281220" w:rsidRPr="006F26FB" w14:paraId="7D48BAED" w14:textId="77777777" w:rsidTr="007F7D96">
        <w:trPr>
          <w:trHeight w:val="255"/>
        </w:trPr>
        <w:tc>
          <w:tcPr>
            <w:tcW w:w="779" w:type="dxa"/>
            <w:tcBorders>
              <w:top w:val="nil"/>
              <w:left w:val="single" w:sz="12" w:space="0" w:color="auto"/>
              <w:bottom w:val="nil"/>
              <w:right w:val="nil"/>
            </w:tcBorders>
            <w:vAlign w:val="center"/>
          </w:tcPr>
          <w:p w14:paraId="2650B27C" w14:textId="77777777" w:rsidR="00281220" w:rsidRPr="00B91506" w:rsidRDefault="00281220" w:rsidP="007F7D96">
            <w:pPr>
              <w:pStyle w:val="Textvtabulce"/>
              <w:rPr>
                <w:b/>
                <w:bCs/>
              </w:rPr>
            </w:pPr>
            <w:r>
              <w:rPr>
                <w:b/>
                <w:bCs/>
              </w:rPr>
              <w:t>4</w:t>
            </w:r>
          </w:p>
        </w:tc>
        <w:tc>
          <w:tcPr>
            <w:tcW w:w="2477" w:type="dxa"/>
            <w:tcBorders>
              <w:top w:val="nil"/>
              <w:left w:val="nil"/>
              <w:bottom w:val="nil"/>
              <w:right w:val="nil"/>
            </w:tcBorders>
            <w:vAlign w:val="center"/>
          </w:tcPr>
          <w:p w14:paraId="00DC0063" w14:textId="77777777" w:rsidR="00281220" w:rsidRPr="00B91506" w:rsidRDefault="00281220" w:rsidP="007F7D96">
            <w:pPr>
              <w:pStyle w:val="Textvtabulce"/>
              <w:jc w:val="center"/>
            </w:pPr>
            <w:r w:rsidRPr="00B91506">
              <w:t>2 × konvoluce</w:t>
            </w:r>
          </w:p>
        </w:tc>
        <w:tc>
          <w:tcPr>
            <w:tcW w:w="1417" w:type="dxa"/>
            <w:tcBorders>
              <w:top w:val="nil"/>
              <w:left w:val="nil"/>
              <w:bottom w:val="nil"/>
              <w:right w:val="nil"/>
            </w:tcBorders>
            <w:vAlign w:val="center"/>
          </w:tcPr>
          <w:p w14:paraId="1307986E"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256F6BDC"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3E89A93B" w14:textId="77777777" w:rsidR="00281220" w:rsidRPr="006F26FB" w:rsidRDefault="00281220" w:rsidP="007F7D96">
            <w:pPr>
              <w:pStyle w:val="Textvtabulce"/>
              <w:jc w:val="center"/>
            </w:pPr>
            <w:r>
              <w:t xml:space="preserve">112 </w:t>
            </w:r>
            <w:r w:rsidRPr="006F26FB">
              <w:t>×</w:t>
            </w:r>
            <w:r>
              <w:t xml:space="preserve"> 112</w:t>
            </w:r>
          </w:p>
        </w:tc>
        <w:tc>
          <w:tcPr>
            <w:tcW w:w="1420" w:type="dxa"/>
            <w:tcBorders>
              <w:top w:val="nil"/>
              <w:left w:val="nil"/>
              <w:bottom w:val="nil"/>
              <w:right w:val="single" w:sz="12" w:space="0" w:color="auto"/>
            </w:tcBorders>
            <w:vAlign w:val="center"/>
          </w:tcPr>
          <w:p w14:paraId="422E1782" w14:textId="77777777" w:rsidR="00281220" w:rsidRPr="006F26FB" w:rsidRDefault="00281220" w:rsidP="007F7D96">
            <w:pPr>
              <w:pStyle w:val="Textvtabulce"/>
              <w:jc w:val="center"/>
            </w:pPr>
            <w:r>
              <w:t>128</w:t>
            </w:r>
          </w:p>
        </w:tc>
      </w:tr>
      <w:tr w:rsidR="00281220" w:rsidRPr="006F26FB" w14:paraId="1D03128F" w14:textId="77777777" w:rsidTr="007F7D96">
        <w:trPr>
          <w:trHeight w:val="255"/>
        </w:trPr>
        <w:tc>
          <w:tcPr>
            <w:tcW w:w="779" w:type="dxa"/>
            <w:tcBorders>
              <w:top w:val="nil"/>
              <w:left w:val="single" w:sz="12" w:space="0" w:color="auto"/>
              <w:bottom w:val="nil"/>
              <w:right w:val="nil"/>
            </w:tcBorders>
            <w:vAlign w:val="center"/>
          </w:tcPr>
          <w:p w14:paraId="6A381B18" w14:textId="77777777" w:rsidR="00281220" w:rsidRPr="00B91506" w:rsidRDefault="00281220" w:rsidP="007F7D96">
            <w:pPr>
              <w:pStyle w:val="Textvtabulce"/>
              <w:rPr>
                <w:b/>
                <w:bCs/>
              </w:rPr>
            </w:pPr>
            <w:r>
              <w:rPr>
                <w:b/>
                <w:bCs/>
              </w:rPr>
              <w:t>6</w:t>
            </w:r>
          </w:p>
        </w:tc>
        <w:tc>
          <w:tcPr>
            <w:tcW w:w="2477" w:type="dxa"/>
            <w:tcBorders>
              <w:top w:val="nil"/>
              <w:left w:val="nil"/>
              <w:bottom w:val="nil"/>
              <w:right w:val="nil"/>
            </w:tcBorders>
            <w:vAlign w:val="center"/>
          </w:tcPr>
          <w:p w14:paraId="05745172" w14:textId="77777777" w:rsidR="00281220" w:rsidRPr="00B91506" w:rsidRDefault="00281220" w:rsidP="007F7D96">
            <w:pPr>
              <w:pStyle w:val="Textvtabulce"/>
              <w:jc w:val="center"/>
            </w:pPr>
            <w:r w:rsidRPr="00B91506">
              <w:t xml:space="preserve">max </w:t>
            </w:r>
            <w:proofErr w:type="spellStart"/>
            <w:r w:rsidRPr="00B91506">
              <w:t>pooling</w:t>
            </w:r>
            <w:proofErr w:type="spellEnd"/>
          </w:p>
        </w:tc>
        <w:tc>
          <w:tcPr>
            <w:tcW w:w="1417" w:type="dxa"/>
            <w:tcBorders>
              <w:top w:val="nil"/>
              <w:left w:val="nil"/>
              <w:bottom w:val="nil"/>
              <w:right w:val="nil"/>
            </w:tcBorders>
            <w:vAlign w:val="center"/>
          </w:tcPr>
          <w:p w14:paraId="5A654134"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98349F8"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3CB9A661" w14:textId="77777777" w:rsidR="00281220" w:rsidRPr="006F26FB" w:rsidRDefault="00281220" w:rsidP="007F7D96">
            <w:pPr>
              <w:pStyle w:val="Textvtabulce"/>
              <w:jc w:val="center"/>
            </w:pPr>
            <w:r>
              <w:t xml:space="preserve">56 </w:t>
            </w:r>
            <w:r w:rsidRPr="006F26FB">
              <w:t>×</w:t>
            </w:r>
            <w:r>
              <w:t xml:space="preserve"> 56</w:t>
            </w:r>
          </w:p>
        </w:tc>
        <w:tc>
          <w:tcPr>
            <w:tcW w:w="1420" w:type="dxa"/>
            <w:tcBorders>
              <w:top w:val="nil"/>
              <w:left w:val="nil"/>
              <w:bottom w:val="nil"/>
              <w:right w:val="single" w:sz="12" w:space="0" w:color="auto"/>
            </w:tcBorders>
            <w:vAlign w:val="center"/>
          </w:tcPr>
          <w:p w14:paraId="3930B7AC" w14:textId="77777777" w:rsidR="00281220" w:rsidRPr="006F26FB" w:rsidRDefault="00281220" w:rsidP="007F7D96">
            <w:pPr>
              <w:pStyle w:val="Textvtabulce"/>
              <w:jc w:val="center"/>
            </w:pPr>
            <w:r>
              <w:t>128</w:t>
            </w:r>
          </w:p>
        </w:tc>
      </w:tr>
      <w:tr w:rsidR="00281220" w:rsidRPr="006F26FB" w14:paraId="56F60036" w14:textId="77777777" w:rsidTr="007F7D96">
        <w:trPr>
          <w:trHeight w:val="255"/>
        </w:trPr>
        <w:tc>
          <w:tcPr>
            <w:tcW w:w="779" w:type="dxa"/>
            <w:tcBorders>
              <w:top w:val="nil"/>
              <w:left w:val="single" w:sz="12" w:space="0" w:color="auto"/>
              <w:bottom w:val="nil"/>
              <w:right w:val="nil"/>
            </w:tcBorders>
            <w:vAlign w:val="center"/>
          </w:tcPr>
          <w:p w14:paraId="19EBBFF5" w14:textId="77777777" w:rsidR="00281220" w:rsidRPr="00B91506" w:rsidRDefault="00281220" w:rsidP="007F7D96">
            <w:pPr>
              <w:pStyle w:val="Textvtabulce"/>
              <w:rPr>
                <w:b/>
                <w:bCs/>
              </w:rPr>
            </w:pPr>
            <w:r>
              <w:rPr>
                <w:b/>
                <w:bCs/>
              </w:rPr>
              <w:t>7</w:t>
            </w:r>
          </w:p>
        </w:tc>
        <w:tc>
          <w:tcPr>
            <w:tcW w:w="2477" w:type="dxa"/>
            <w:tcBorders>
              <w:top w:val="nil"/>
              <w:left w:val="nil"/>
              <w:bottom w:val="nil"/>
              <w:right w:val="nil"/>
            </w:tcBorders>
            <w:vAlign w:val="center"/>
          </w:tcPr>
          <w:p w14:paraId="042FE2D7"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3C1DF480"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64399449" w14:textId="77777777" w:rsidR="00281220" w:rsidRPr="006F26FB" w:rsidRDefault="00281220" w:rsidP="007F7D96">
            <w:pPr>
              <w:pStyle w:val="Textvtabulce"/>
              <w:jc w:val="center"/>
            </w:pPr>
            <w:r>
              <w:t>1</w:t>
            </w:r>
          </w:p>
        </w:tc>
        <w:tc>
          <w:tcPr>
            <w:tcW w:w="1549" w:type="dxa"/>
            <w:tcBorders>
              <w:top w:val="nil"/>
              <w:left w:val="nil"/>
              <w:bottom w:val="nil"/>
              <w:right w:val="nil"/>
            </w:tcBorders>
            <w:vAlign w:val="center"/>
          </w:tcPr>
          <w:p w14:paraId="0FFAA0CB" w14:textId="77777777" w:rsidR="00281220" w:rsidRPr="006F26FB" w:rsidRDefault="00281220" w:rsidP="007F7D96">
            <w:pPr>
              <w:pStyle w:val="Textvtabulce"/>
              <w:jc w:val="center"/>
            </w:pPr>
            <w:r>
              <w:t xml:space="preserve">56 </w:t>
            </w:r>
            <w:r w:rsidRPr="006F26FB">
              <w:t>×</w:t>
            </w:r>
            <w:r>
              <w:t xml:space="preserve"> 56</w:t>
            </w:r>
          </w:p>
        </w:tc>
        <w:tc>
          <w:tcPr>
            <w:tcW w:w="1420" w:type="dxa"/>
            <w:tcBorders>
              <w:top w:val="nil"/>
              <w:left w:val="nil"/>
              <w:bottom w:val="nil"/>
              <w:right w:val="single" w:sz="12" w:space="0" w:color="auto"/>
            </w:tcBorders>
            <w:vAlign w:val="center"/>
          </w:tcPr>
          <w:p w14:paraId="1CF75148" w14:textId="77777777" w:rsidR="00281220" w:rsidRPr="006F26FB" w:rsidRDefault="00281220" w:rsidP="007F7D96">
            <w:pPr>
              <w:pStyle w:val="Textvtabulce"/>
              <w:jc w:val="center"/>
            </w:pPr>
            <w:r>
              <w:t>256</w:t>
            </w:r>
          </w:p>
        </w:tc>
      </w:tr>
      <w:tr w:rsidR="00281220" w:rsidRPr="006F26FB" w14:paraId="1426F48D" w14:textId="77777777" w:rsidTr="007F7D96">
        <w:trPr>
          <w:trHeight w:val="255"/>
        </w:trPr>
        <w:tc>
          <w:tcPr>
            <w:tcW w:w="779" w:type="dxa"/>
            <w:tcBorders>
              <w:top w:val="nil"/>
              <w:left w:val="single" w:sz="12" w:space="0" w:color="auto"/>
              <w:bottom w:val="nil"/>
              <w:right w:val="nil"/>
            </w:tcBorders>
            <w:vAlign w:val="center"/>
          </w:tcPr>
          <w:p w14:paraId="3672F547" w14:textId="77777777" w:rsidR="00281220" w:rsidRPr="00B91506" w:rsidRDefault="00281220" w:rsidP="007F7D96">
            <w:pPr>
              <w:pStyle w:val="Textvtabulce"/>
              <w:rPr>
                <w:b/>
                <w:bCs/>
              </w:rPr>
            </w:pPr>
            <w:r>
              <w:rPr>
                <w:b/>
                <w:bCs/>
              </w:rPr>
              <w:t>10</w:t>
            </w:r>
          </w:p>
        </w:tc>
        <w:tc>
          <w:tcPr>
            <w:tcW w:w="2477" w:type="dxa"/>
            <w:tcBorders>
              <w:top w:val="nil"/>
              <w:left w:val="nil"/>
              <w:bottom w:val="nil"/>
              <w:right w:val="nil"/>
            </w:tcBorders>
            <w:vAlign w:val="center"/>
          </w:tcPr>
          <w:p w14:paraId="73388094" w14:textId="77777777" w:rsidR="00281220" w:rsidRPr="00B91506" w:rsidRDefault="00281220" w:rsidP="007F7D96">
            <w:pPr>
              <w:pStyle w:val="Textvtabulce"/>
              <w:jc w:val="center"/>
            </w:pPr>
            <w:r w:rsidRPr="00B91506">
              <w:t xml:space="preserve">max </w:t>
            </w:r>
            <w:proofErr w:type="spellStart"/>
            <w:r w:rsidRPr="00B91506">
              <w:t>pooling</w:t>
            </w:r>
            <w:proofErr w:type="spellEnd"/>
          </w:p>
        </w:tc>
        <w:tc>
          <w:tcPr>
            <w:tcW w:w="1417" w:type="dxa"/>
            <w:tcBorders>
              <w:top w:val="nil"/>
              <w:left w:val="nil"/>
              <w:bottom w:val="nil"/>
              <w:right w:val="nil"/>
            </w:tcBorders>
            <w:vAlign w:val="center"/>
          </w:tcPr>
          <w:p w14:paraId="59A99B29"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5AB2553A"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067C6A0A" w14:textId="77777777" w:rsidR="00281220" w:rsidRPr="006F26FB" w:rsidRDefault="00281220" w:rsidP="007F7D96">
            <w:pPr>
              <w:pStyle w:val="Textvtabulce"/>
              <w:jc w:val="center"/>
            </w:pPr>
            <w:r>
              <w:t xml:space="preserve">28 </w:t>
            </w:r>
            <w:r w:rsidRPr="006F26FB">
              <w:t>×</w:t>
            </w:r>
            <w:r>
              <w:t xml:space="preserve"> 28</w:t>
            </w:r>
          </w:p>
        </w:tc>
        <w:tc>
          <w:tcPr>
            <w:tcW w:w="1420" w:type="dxa"/>
            <w:tcBorders>
              <w:top w:val="nil"/>
              <w:left w:val="nil"/>
              <w:bottom w:val="nil"/>
              <w:right w:val="single" w:sz="12" w:space="0" w:color="auto"/>
            </w:tcBorders>
            <w:vAlign w:val="center"/>
          </w:tcPr>
          <w:p w14:paraId="6DFCBE8C" w14:textId="77777777" w:rsidR="00281220" w:rsidRPr="006F26FB" w:rsidRDefault="00281220" w:rsidP="007F7D96">
            <w:pPr>
              <w:pStyle w:val="Textvtabulce"/>
              <w:jc w:val="center"/>
            </w:pPr>
            <w:r>
              <w:t>256</w:t>
            </w:r>
          </w:p>
        </w:tc>
      </w:tr>
      <w:tr w:rsidR="00281220" w:rsidRPr="006F26FB" w14:paraId="2B3D6590" w14:textId="77777777" w:rsidTr="007F7D96">
        <w:trPr>
          <w:trHeight w:val="255"/>
        </w:trPr>
        <w:tc>
          <w:tcPr>
            <w:tcW w:w="779" w:type="dxa"/>
            <w:tcBorders>
              <w:top w:val="nil"/>
              <w:left w:val="single" w:sz="12" w:space="0" w:color="auto"/>
              <w:bottom w:val="nil"/>
              <w:right w:val="nil"/>
            </w:tcBorders>
            <w:vAlign w:val="center"/>
          </w:tcPr>
          <w:p w14:paraId="35808A15" w14:textId="77777777" w:rsidR="00281220" w:rsidRPr="00B91506" w:rsidRDefault="00281220" w:rsidP="007F7D96">
            <w:pPr>
              <w:pStyle w:val="Textvtabulce"/>
              <w:rPr>
                <w:b/>
                <w:bCs/>
              </w:rPr>
            </w:pPr>
            <w:r>
              <w:rPr>
                <w:b/>
                <w:bCs/>
              </w:rPr>
              <w:t>11</w:t>
            </w:r>
          </w:p>
        </w:tc>
        <w:tc>
          <w:tcPr>
            <w:tcW w:w="2477" w:type="dxa"/>
            <w:tcBorders>
              <w:top w:val="nil"/>
              <w:left w:val="nil"/>
              <w:bottom w:val="nil"/>
              <w:right w:val="nil"/>
            </w:tcBorders>
            <w:vAlign w:val="center"/>
          </w:tcPr>
          <w:p w14:paraId="1F3E1EB3"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2D2C6F0D"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1CAD1E24" w14:textId="77777777" w:rsidR="00281220" w:rsidRPr="006F26FB" w:rsidRDefault="00281220" w:rsidP="007F7D96">
            <w:pPr>
              <w:pStyle w:val="Textvtabulce"/>
              <w:jc w:val="center"/>
            </w:pPr>
            <w:r w:rsidRPr="006F26FB">
              <w:t>1</w:t>
            </w:r>
          </w:p>
        </w:tc>
        <w:tc>
          <w:tcPr>
            <w:tcW w:w="1549" w:type="dxa"/>
            <w:tcBorders>
              <w:top w:val="nil"/>
              <w:left w:val="nil"/>
              <w:bottom w:val="nil"/>
              <w:right w:val="nil"/>
            </w:tcBorders>
            <w:vAlign w:val="center"/>
          </w:tcPr>
          <w:p w14:paraId="386A0B71" w14:textId="77777777" w:rsidR="00281220" w:rsidRPr="006F26FB" w:rsidRDefault="00281220" w:rsidP="007F7D96">
            <w:pPr>
              <w:pStyle w:val="Textvtabulce"/>
              <w:jc w:val="center"/>
            </w:pPr>
            <w:r>
              <w:t xml:space="preserve">28 </w:t>
            </w:r>
            <w:r w:rsidRPr="006F26FB">
              <w:t>×</w:t>
            </w:r>
            <w:r>
              <w:t xml:space="preserve"> 28</w:t>
            </w:r>
          </w:p>
        </w:tc>
        <w:tc>
          <w:tcPr>
            <w:tcW w:w="1420" w:type="dxa"/>
            <w:tcBorders>
              <w:top w:val="nil"/>
              <w:left w:val="nil"/>
              <w:bottom w:val="nil"/>
              <w:right w:val="single" w:sz="12" w:space="0" w:color="auto"/>
            </w:tcBorders>
            <w:vAlign w:val="center"/>
          </w:tcPr>
          <w:p w14:paraId="5745C903" w14:textId="77777777" w:rsidR="00281220" w:rsidRPr="006F26FB" w:rsidRDefault="00281220" w:rsidP="007F7D96">
            <w:pPr>
              <w:pStyle w:val="Textvtabulce"/>
              <w:jc w:val="center"/>
            </w:pPr>
            <w:r>
              <w:t>512</w:t>
            </w:r>
          </w:p>
        </w:tc>
      </w:tr>
      <w:tr w:rsidR="00281220" w:rsidRPr="006F26FB" w14:paraId="3FEC2927" w14:textId="77777777" w:rsidTr="007F7D96">
        <w:trPr>
          <w:trHeight w:val="255"/>
        </w:trPr>
        <w:tc>
          <w:tcPr>
            <w:tcW w:w="779" w:type="dxa"/>
            <w:tcBorders>
              <w:top w:val="nil"/>
              <w:left w:val="single" w:sz="12" w:space="0" w:color="auto"/>
              <w:bottom w:val="nil"/>
              <w:right w:val="nil"/>
            </w:tcBorders>
            <w:vAlign w:val="center"/>
          </w:tcPr>
          <w:p w14:paraId="6D6E073F" w14:textId="77777777" w:rsidR="00281220" w:rsidRPr="00B91506" w:rsidRDefault="00281220" w:rsidP="007F7D96">
            <w:pPr>
              <w:pStyle w:val="Textvtabulce"/>
              <w:rPr>
                <w:b/>
                <w:bCs/>
              </w:rPr>
            </w:pPr>
            <w:r>
              <w:rPr>
                <w:b/>
                <w:bCs/>
              </w:rPr>
              <w:t>14</w:t>
            </w:r>
          </w:p>
        </w:tc>
        <w:tc>
          <w:tcPr>
            <w:tcW w:w="2477" w:type="dxa"/>
            <w:tcBorders>
              <w:top w:val="nil"/>
              <w:left w:val="nil"/>
              <w:bottom w:val="nil"/>
              <w:right w:val="nil"/>
            </w:tcBorders>
            <w:vAlign w:val="center"/>
          </w:tcPr>
          <w:p w14:paraId="3118F619" w14:textId="77777777" w:rsidR="00281220" w:rsidRPr="00B91506" w:rsidRDefault="00281220" w:rsidP="007F7D96">
            <w:pPr>
              <w:pStyle w:val="Textvtabulce"/>
              <w:jc w:val="center"/>
            </w:pPr>
            <w:r w:rsidRPr="00B91506">
              <w:t xml:space="preserve">max </w:t>
            </w:r>
            <w:proofErr w:type="spellStart"/>
            <w:r w:rsidRPr="00B91506">
              <w:t>pooling</w:t>
            </w:r>
            <w:proofErr w:type="spellEnd"/>
          </w:p>
        </w:tc>
        <w:tc>
          <w:tcPr>
            <w:tcW w:w="1417" w:type="dxa"/>
            <w:tcBorders>
              <w:top w:val="nil"/>
              <w:left w:val="nil"/>
              <w:bottom w:val="nil"/>
              <w:right w:val="nil"/>
            </w:tcBorders>
            <w:vAlign w:val="center"/>
          </w:tcPr>
          <w:p w14:paraId="25A5DA73"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66BA3E8C"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11FE79B9" w14:textId="77777777" w:rsidR="00281220" w:rsidRPr="006F26FB" w:rsidRDefault="00281220" w:rsidP="007F7D96">
            <w:pPr>
              <w:pStyle w:val="Textvtabulce"/>
              <w:jc w:val="center"/>
            </w:pPr>
            <w:r>
              <w:t xml:space="preserve">14 </w:t>
            </w:r>
            <w:r w:rsidRPr="006F26FB">
              <w:t>×</w:t>
            </w:r>
            <w:r>
              <w:t xml:space="preserve"> 14</w:t>
            </w:r>
          </w:p>
        </w:tc>
        <w:tc>
          <w:tcPr>
            <w:tcW w:w="1420" w:type="dxa"/>
            <w:tcBorders>
              <w:top w:val="nil"/>
              <w:left w:val="nil"/>
              <w:bottom w:val="nil"/>
              <w:right w:val="single" w:sz="12" w:space="0" w:color="auto"/>
            </w:tcBorders>
            <w:vAlign w:val="center"/>
          </w:tcPr>
          <w:p w14:paraId="6A906128" w14:textId="77777777" w:rsidR="00281220" w:rsidRPr="006F26FB" w:rsidRDefault="00281220" w:rsidP="007F7D96">
            <w:pPr>
              <w:pStyle w:val="Textvtabulce"/>
              <w:jc w:val="center"/>
            </w:pPr>
            <w:r>
              <w:t>512</w:t>
            </w:r>
          </w:p>
        </w:tc>
      </w:tr>
      <w:tr w:rsidR="00281220" w:rsidRPr="006F26FB" w14:paraId="2FD6FCCA" w14:textId="77777777" w:rsidTr="007F7D96">
        <w:trPr>
          <w:trHeight w:val="255"/>
        </w:trPr>
        <w:tc>
          <w:tcPr>
            <w:tcW w:w="779" w:type="dxa"/>
            <w:tcBorders>
              <w:top w:val="nil"/>
              <w:left w:val="single" w:sz="12" w:space="0" w:color="auto"/>
              <w:bottom w:val="nil"/>
              <w:right w:val="nil"/>
            </w:tcBorders>
            <w:vAlign w:val="center"/>
          </w:tcPr>
          <w:p w14:paraId="61F38D0A" w14:textId="77777777" w:rsidR="00281220" w:rsidRPr="00B91506" w:rsidRDefault="00281220" w:rsidP="007F7D96">
            <w:pPr>
              <w:pStyle w:val="Textvtabulce"/>
              <w:rPr>
                <w:b/>
                <w:bCs/>
              </w:rPr>
            </w:pPr>
            <w:r>
              <w:rPr>
                <w:b/>
                <w:bCs/>
              </w:rPr>
              <w:t>15</w:t>
            </w:r>
          </w:p>
        </w:tc>
        <w:tc>
          <w:tcPr>
            <w:tcW w:w="2477" w:type="dxa"/>
            <w:tcBorders>
              <w:top w:val="nil"/>
              <w:left w:val="nil"/>
              <w:bottom w:val="nil"/>
              <w:right w:val="nil"/>
            </w:tcBorders>
            <w:vAlign w:val="center"/>
          </w:tcPr>
          <w:p w14:paraId="5776AA99" w14:textId="77777777" w:rsidR="00281220" w:rsidRPr="00B91506" w:rsidRDefault="00281220" w:rsidP="007F7D96">
            <w:pPr>
              <w:pStyle w:val="Textvtabulce"/>
              <w:jc w:val="center"/>
            </w:pPr>
            <w:r w:rsidRPr="00B91506">
              <w:t>3 × konvoluce</w:t>
            </w:r>
          </w:p>
        </w:tc>
        <w:tc>
          <w:tcPr>
            <w:tcW w:w="1417" w:type="dxa"/>
            <w:tcBorders>
              <w:top w:val="nil"/>
              <w:left w:val="nil"/>
              <w:bottom w:val="nil"/>
              <w:right w:val="nil"/>
            </w:tcBorders>
            <w:vAlign w:val="center"/>
          </w:tcPr>
          <w:p w14:paraId="7E7B93FC" w14:textId="77777777" w:rsidR="00281220" w:rsidRPr="006F26FB" w:rsidRDefault="00281220" w:rsidP="007F7D96">
            <w:pPr>
              <w:pStyle w:val="Textvtabulce"/>
              <w:jc w:val="center"/>
            </w:pPr>
            <w:r w:rsidRPr="006F26FB">
              <w:t>3 × 3</w:t>
            </w:r>
          </w:p>
        </w:tc>
        <w:tc>
          <w:tcPr>
            <w:tcW w:w="1418" w:type="dxa"/>
            <w:tcBorders>
              <w:top w:val="nil"/>
              <w:left w:val="nil"/>
              <w:bottom w:val="nil"/>
              <w:right w:val="nil"/>
            </w:tcBorders>
            <w:vAlign w:val="center"/>
          </w:tcPr>
          <w:p w14:paraId="65E913AB" w14:textId="77777777" w:rsidR="00281220" w:rsidRPr="006F26FB" w:rsidRDefault="00281220" w:rsidP="007F7D96">
            <w:pPr>
              <w:pStyle w:val="Textvtabulce"/>
              <w:jc w:val="center"/>
            </w:pPr>
            <w:r>
              <w:t>1</w:t>
            </w:r>
          </w:p>
        </w:tc>
        <w:tc>
          <w:tcPr>
            <w:tcW w:w="1549" w:type="dxa"/>
            <w:tcBorders>
              <w:top w:val="nil"/>
              <w:left w:val="nil"/>
              <w:bottom w:val="nil"/>
              <w:right w:val="nil"/>
            </w:tcBorders>
            <w:vAlign w:val="center"/>
          </w:tcPr>
          <w:p w14:paraId="39A48154" w14:textId="77777777" w:rsidR="00281220" w:rsidRPr="006F26FB" w:rsidRDefault="00281220" w:rsidP="007F7D96">
            <w:pPr>
              <w:pStyle w:val="Textvtabulce"/>
              <w:jc w:val="center"/>
            </w:pPr>
            <w:r>
              <w:t xml:space="preserve">14 </w:t>
            </w:r>
            <w:r w:rsidRPr="006F26FB">
              <w:t>×</w:t>
            </w:r>
            <w:r>
              <w:t xml:space="preserve"> 14</w:t>
            </w:r>
          </w:p>
        </w:tc>
        <w:tc>
          <w:tcPr>
            <w:tcW w:w="1420" w:type="dxa"/>
            <w:tcBorders>
              <w:top w:val="nil"/>
              <w:left w:val="nil"/>
              <w:bottom w:val="nil"/>
              <w:right w:val="single" w:sz="12" w:space="0" w:color="auto"/>
            </w:tcBorders>
            <w:vAlign w:val="center"/>
          </w:tcPr>
          <w:p w14:paraId="7702572B" w14:textId="77777777" w:rsidR="00281220" w:rsidRPr="006F26FB" w:rsidRDefault="00281220" w:rsidP="007F7D96">
            <w:pPr>
              <w:pStyle w:val="Textvtabulce"/>
              <w:jc w:val="center"/>
            </w:pPr>
            <w:r>
              <w:t>512</w:t>
            </w:r>
          </w:p>
        </w:tc>
      </w:tr>
      <w:tr w:rsidR="00281220" w:rsidRPr="006F26FB" w14:paraId="14066A33" w14:textId="77777777" w:rsidTr="007F7D96">
        <w:trPr>
          <w:trHeight w:val="255"/>
        </w:trPr>
        <w:tc>
          <w:tcPr>
            <w:tcW w:w="779" w:type="dxa"/>
            <w:tcBorders>
              <w:top w:val="nil"/>
              <w:left w:val="single" w:sz="12" w:space="0" w:color="auto"/>
              <w:bottom w:val="nil"/>
              <w:right w:val="nil"/>
            </w:tcBorders>
            <w:vAlign w:val="center"/>
          </w:tcPr>
          <w:p w14:paraId="65ACA813" w14:textId="77777777" w:rsidR="00281220" w:rsidRPr="00B91506" w:rsidRDefault="00281220" w:rsidP="007F7D96">
            <w:pPr>
              <w:pStyle w:val="Textvtabulce"/>
              <w:rPr>
                <w:b/>
                <w:bCs/>
              </w:rPr>
            </w:pPr>
            <w:r>
              <w:rPr>
                <w:b/>
                <w:bCs/>
              </w:rPr>
              <w:t>18</w:t>
            </w:r>
          </w:p>
        </w:tc>
        <w:tc>
          <w:tcPr>
            <w:tcW w:w="2477" w:type="dxa"/>
            <w:tcBorders>
              <w:top w:val="nil"/>
              <w:left w:val="nil"/>
              <w:bottom w:val="nil"/>
              <w:right w:val="nil"/>
            </w:tcBorders>
            <w:vAlign w:val="center"/>
          </w:tcPr>
          <w:p w14:paraId="2BB8C0D0" w14:textId="77777777" w:rsidR="00281220" w:rsidRPr="00B91506" w:rsidRDefault="00281220" w:rsidP="007F7D96">
            <w:pPr>
              <w:pStyle w:val="Textvtabulce"/>
              <w:jc w:val="center"/>
            </w:pPr>
            <w:r w:rsidRPr="00B91506">
              <w:t xml:space="preserve">max </w:t>
            </w:r>
            <w:proofErr w:type="spellStart"/>
            <w:r w:rsidRPr="00B91506">
              <w:t>pooling</w:t>
            </w:r>
            <w:proofErr w:type="spellEnd"/>
          </w:p>
        </w:tc>
        <w:tc>
          <w:tcPr>
            <w:tcW w:w="1417" w:type="dxa"/>
            <w:tcBorders>
              <w:top w:val="nil"/>
              <w:left w:val="nil"/>
              <w:bottom w:val="nil"/>
              <w:right w:val="nil"/>
            </w:tcBorders>
            <w:vAlign w:val="center"/>
          </w:tcPr>
          <w:p w14:paraId="69C9B238" w14:textId="77777777" w:rsidR="00281220" w:rsidRPr="006F26FB" w:rsidRDefault="00281220" w:rsidP="007F7D96">
            <w:pPr>
              <w:pStyle w:val="Textvtabulce"/>
              <w:jc w:val="center"/>
            </w:pPr>
            <w:r w:rsidRPr="006F26FB">
              <w:t>2 × 2</w:t>
            </w:r>
          </w:p>
        </w:tc>
        <w:tc>
          <w:tcPr>
            <w:tcW w:w="1418" w:type="dxa"/>
            <w:tcBorders>
              <w:top w:val="nil"/>
              <w:left w:val="nil"/>
              <w:bottom w:val="nil"/>
              <w:right w:val="nil"/>
            </w:tcBorders>
            <w:vAlign w:val="center"/>
          </w:tcPr>
          <w:p w14:paraId="79C6F332" w14:textId="77777777" w:rsidR="00281220" w:rsidRPr="006F26FB" w:rsidRDefault="00281220" w:rsidP="007F7D96">
            <w:pPr>
              <w:pStyle w:val="Textvtabulce"/>
              <w:jc w:val="center"/>
            </w:pPr>
            <w:r>
              <w:t>2</w:t>
            </w:r>
          </w:p>
        </w:tc>
        <w:tc>
          <w:tcPr>
            <w:tcW w:w="1549" w:type="dxa"/>
            <w:tcBorders>
              <w:top w:val="nil"/>
              <w:left w:val="nil"/>
              <w:bottom w:val="nil"/>
              <w:right w:val="nil"/>
            </w:tcBorders>
            <w:vAlign w:val="center"/>
          </w:tcPr>
          <w:p w14:paraId="606CB1BC" w14:textId="77777777" w:rsidR="00281220" w:rsidRPr="006F26FB" w:rsidRDefault="00281220" w:rsidP="007F7D96">
            <w:pPr>
              <w:pStyle w:val="Textvtabulce"/>
              <w:jc w:val="center"/>
            </w:pPr>
            <w:r>
              <w:t xml:space="preserve">7 </w:t>
            </w:r>
            <w:r w:rsidRPr="006F26FB">
              <w:t>×</w:t>
            </w:r>
            <w:r>
              <w:t>7</w:t>
            </w:r>
          </w:p>
        </w:tc>
        <w:tc>
          <w:tcPr>
            <w:tcW w:w="1420" w:type="dxa"/>
            <w:tcBorders>
              <w:top w:val="nil"/>
              <w:left w:val="nil"/>
              <w:bottom w:val="nil"/>
              <w:right w:val="single" w:sz="12" w:space="0" w:color="auto"/>
            </w:tcBorders>
            <w:vAlign w:val="center"/>
          </w:tcPr>
          <w:p w14:paraId="44EB5AC7" w14:textId="77777777" w:rsidR="00281220" w:rsidRPr="006F26FB" w:rsidRDefault="00281220" w:rsidP="007F7D96">
            <w:pPr>
              <w:pStyle w:val="Textvtabulce"/>
              <w:jc w:val="center"/>
            </w:pPr>
            <w:r>
              <w:t>512</w:t>
            </w:r>
          </w:p>
        </w:tc>
      </w:tr>
      <w:tr w:rsidR="00281220" w:rsidRPr="006F26FB" w14:paraId="74DC12E8" w14:textId="77777777" w:rsidTr="007F7D96">
        <w:trPr>
          <w:trHeight w:val="255"/>
        </w:trPr>
        <w:tc>
          <w:tcPr>
            <w:tcW w:w="3256" w:type="dxa"/>
            <w:gridSpan w:val="2"/>
            <w:tcBorders>
              <w:top w:val="nil"/>
              <w:left w:val="single" w:sz="12" w:space="0" w:color="auto"/>
              <w:bottom w:val="nil"/>
              <w:right w:val="nil"/>
            </w:tcBorders>
            <w:vAlign w:val="center"/>
          </w:tcPr>
          <w:p w14:paraId="5524DB33" w14:textId="77777777" w:rsidR="00281220" w:rsidRPr="00B91506" w:rsidRDefault="00281220" w:rsidP="007F7D96">
            <w:pPr>
              <w:pStyle w:val="Textvtabulce"/>
              <w:jc w:val="center"/>
            </w:pPr>
            <w:proofErr w:type="spellStart"/>
            <w:r>
              <w:lastRenderedPageBreak/>
              <w:t>Flattening</w:t>
            </w:r>
            <w:proofErr w:type="spellEnd"/>
          </w:p>
        </w:tc>
        <w:tc>
          <w:tcPr>
            <w:tcW w:w="5804" w:type="dxa"/>
            <w:gridSpan w:val="4"/>
            <w:tcBorders>
              <w:top w:val="nil"/>
              <w:left w:val="nil"/>
              <w:bottom w:val="nil"/>
              <w:right w:val="single" w:sz="12" w:space="0" w:color="auto"/>
            </w:tcBorders>
            <w:vAlign w:val="center"/>
          </w:tcPr>
          <w:p w14:paraId="01FA27F8" w14:textId="77777777" w:rsidR="00281220" w:rsidRDefault="00281220" w:rsidP="007F7D96">
            <w:pPr>
              <w:pStyle w:val="Textvtabulce"/>
              <w:jc w:val="center"/>
            </w:pPr>
            <w:r>
              <w:t>Převede na 1D vektor</w:t>
            </w:r>
          </w:p>
        </w:tc>
      </w:tr>
      <w:tr w:rsidR="00281220" w:rsidRPr="006F26FB" w14:paraId="131DA5F5" w14:textId="77777777" w:rsidTr="007F7D96">
        <w:trPr>
          <w:trHeight w:val="255"/>
        </w:trPr>
        <w:tc>
          <w:tcPr>
            <w:tcW w:w="779" w:type="dxa"/>
            <w:tcBorders>
              <w:top w:val="nil"/>
              <w:left w:val="single" w:sz="12" w:space="0" w:color="auto"/>
              <w:bottom w:val="nil"/>
              <w:right w:val="nil"/>
            </w:tcBorders>
            <w:vAlign w:val="center"/>
          </w:tcPr>
          <w:p w14:paraId="39CE48DE" w14:textId="77777777" w:rsidR="00281220" w:rsidRPr="00B91506" w:rsidRDefault="00281220" w:rsidP="007F7D96">
            <w:pPr>
              <w:pStyle w:val="Textvtabulce"/>
              <w:rPr>
                <w:b/>
                <w:bCs/>
              </w:rPr>
            </w:pPr>
            <w:r>
              <w:rPr>
                <w:b/>
                <w:bCs/>
              </w:rPr>
              <w:t>19</w:t>
            </w:r>
          </w:p>
        </w:tc>
        <w:tc>
          <w:tcPr>
            <w:tcW w:w="2477" w:type="dxa"/>
            <w:tcBorders>
              <w:top w:val="nil"/>
              <w:left w:val="nil"/>
              <w:bottom w:val="nil"/>
              <w:right w:val="nil"/>
            </w:tcBorders>
            <w:vAlign w:val="center"/>
          </w:tcPr>
          <w:p w14:paraId="39CE3D7F" w14:textId="77777777" w:rsidR="00281220" w:rsidRPr="00B91506" w:rsidRDefault="00281220" w:rsidP="007F7D96">
            <w:pPr>
              <w:pStyle w:val="Textvtabulce"/>
              <w:jc w:val="center"/>
            </w:pPr>
            <w:r w:rsidRPr="00B91506">
              <w:t>Plně propojená vrstva</w:t>
            </w:r>
          </w:p>
        </w:tc>
        <w:tc>
          <w:tcPr>
            <w:tcW w:w="1417" w:type="dxa"/>
            <w:tcBorders>
              <w:top w:val="nil"/>
              <w:left w:val="nil"/>
              <w:bottom w:val="nil"/>
              <w:right w:val="nil"/>
            </w:tcBorders>
            <w:vAlign w:val="center"/>
          </w:tcPr>
          <w:p w14:paraId="381A0A9A" w14:textId="77777777" w:rsidR="00281220" w:rsidRPr="006F26FB" w:rsidRDefault="00281220" w:rsidP="007F7D96">
            <w:pPr>
              <w:pStyle w:val="Textvtabulce"/>
              <w:jc w:val="center"/>
            </w:pPr>
            <w:r>
              <w:t>-</w:t>
            </w:r>
          </w:p>
        </w:tc>
        <w:tc>
          <w:tcPr>
            <w:tcW w:w="1418" w:type="dxa"/>
            <w:tcBorders>
              <w:top w:val="nil"/>
              <w:left w:val="nil"/>
              <w:bottom w:val="nil"/>
              <w:right w:val="nil"/>
            </w:tcBorders>
            <w:vAlign w:val="center"/>
          </w:tcPr>
          <w:p w14:paraId="5A158B23" w14:textId="77777777" w:rsidR="00281220" w:rsidRPr="006F26FB" w:rsidRDefault="00281220" w:rsidP="007F7D96">
            <w:pPr>
              <w:pStyle w:val="Textvtabulce"/>
              <w:jc w:val="center"/>
            </w:pPr>
            <w:r>
              <w:t>-</w:t>
            </w:r>
          </w:p>
        </w:tc>
        <w:tc>
          <w:tcPr>
            <w:tcW w:w="1549" w:type="dxa"/>
            <w:tcBorders>
              <w:top w:val="nil"/>
              <w:left w:val="nil"/>
              <w:bottom w:val="nil"/>
              <w:right w:val="nil"/>
            </w:tcBorders>
            <w:vAlign w:val="center"/>
          </w:tcPr>
          <w:p w14:paraId="0787ABB7" w14:textId="77777777" w:rsidR="00281220" w:rsidRPr="006F26FB" w:rsidRDefault="00281220" w:rsidP="007F7D96">
            <w:pPr>
              <w:pStyle w:val="Textvtabulce"/>
              <w:jc w:val="center"/>
            </w:pPr>
            <w:r>
              <w:t>4096</w:t>
            </w:r>
          </w:p>
        </w:tc>
        <w:tc>
          <w:tcPr>
            <w:tcW w:w="1420" w:type="dxa"/>
            <w:tcBorders>
              <w:top w:val="nil"/>
              <w:left w:val="nil"/>
              <w:bottom w:val="nil"/>
              <w:right w:val="single" w:sz="12" w:space="0" w:color="auto"/>
            </w:tcBorders>
            <w:vAlign w:val="center"/>
          </w:tcPr>
          <w:p w14:paraId="7AD33177" w14:textId="77777777" w:rsidR="00281220" w:rsidRPr="006F26FB" w:rsidRDefault="00281220" w:rsidP="007F7D96">
            <w:pPr>
              <w:pStyle w:val="Textvtabulce"/>
              <w:jc w:val="center"/>
            </w:pPr>
            <w:r>
              <w:t>-</w:t>
            </w:r>
          </w:p>
        </w:tc>
      </w:tr>
      <w:tr w:rsidR="00281220" w:rsidRPr="006F26FB" w14:paraId="5A4AAFF1" w14:textId="77777777" w:rsidTr="007F7D96">
        <w:trPr>
          <w:trHeight w:val="255"/>
        </w:trPr>
        <w:tc>
          <w:tcPr>
            <w:tcW w:w="779" w:type="dxa"/>
            <w:tcBorders>
              <w:top w:val="nil"/>
              <w:left w:val="single" w:sz="12" w:space="0" w:color="auto"/>
              <w:bottom w:val="nil"/>
              <w:right w:val="nil"/>
            </w:tcBorders>
            <w:vAlign w:val="center"/>
          </w:tcPr>
          <w:p w14:paraId="73746811" w14:textId="77777777" w:rsidR="00281220" w:rsidRPr="00B91506" w:rsidRDefault="00281220" w:rsidP="007F7D96">
            <w:pPr>
              <w:pStyle w:val="Textvtabulce"/>
              <w:rPr>
                <w:b/>
                <w:bCs/>
              </w:rPr>
            </w:pPr>
            <w:r>
              <w:rPr>
                <w:b/>
                <w:bCs/>
              </w:rPr>
              <w:t>20</w:t>
            </w:r>
          </w:p>
        </w:tc>
        <w:tc>
          <w:tcPr>
            <w:tcW w:w="2477" w:type="dxa"/>
            <w:tcBorders>
              <w:top w:val="nil"/>
              <w:left w:val="nil"/>
              <w:bottom w:val="nil"/>
              <w:right w:val="nil"/>
            </w:tcBorders>
            <w:vAlign w:val="center"/>
          </w:tcPr>
          <w:p w14:paraId="53C939A1" w14:textId="77777777" w:rsidR="00281220" w:rsidRPr="00B91506" w:rsidRDefault="00281220" w:rsidP="007F7D96">
            <w:pPr>
              <w:pStyle w:val="Textvtabulce"/>
              <w:jc w:val="center"/>
            </w:pPr>
            <w:r w:rsidRPr="00B91506">
              <w:t>Plně propojená vrstva</w:t>
            </w:r>
          </w:p>
        </w:tc>
        <w:tc>
          <w:tcPr>
            <w:tcW w:w="1417" w:type="dxa"/>
            <w:tcBorders>
              <w:top w:val="nil"/>
              <w:left w:val="nil"/>
              <w:bottom w:val="nil"/>
              <w:right w:val="nil"/>
            </w:tcBorders>
            <w:vAlign w:val="center"/>
          </w:tcPr>
          <w:p w14:paraId="69B4AD3A" w14:textId="77777777" w:rsidR="00281220" w:rsidRPr="006F26FB" w:rsidRDefault="00281220" w:rsidP="007F7D96">
            <w:pPr>
              <w:pStyle w:val="Textvtabulce"/>
              <w:jc w:val="center"/>
            </w:pPr>
            <w:r>
              <w:t>-</w:t>
            </w:r>
          </w:p>
        </w:tc>
        <w:tc>
          <w:tcPr>
            <w:tcW w:w="1418" w:type="dxa"/>
            <w:tcBorders>
              <w:top w:val="nil"/>
              <w:left w:val="nil"/>
              <w:bottom w:val="nil"/>
              <w:right w:val="nil"/>
            </w:tcBorders>
            <w:vAlign w:val="center"/>
          </w:tcPr>
          <w:p w14:paraId="53667ECF" w14:textId="77777777" w:rsidR="00281220" w:rsidRPr="006F26FB" w:rsidRDefault="00281220" w:rsidP="007F7D96">
            <w:pPr>
              <w:pStyle w:val="Textvtabulce"/>
              <w:jc w:val="center"/>
            </w:pPr>
            <w:r>
              <w:t>-</w:t>
            </w:r>
          </w:p>
        </w:tc>
        <w:tc>
          <w:tcPr>
            <w:tcW w:w="1549" w:type="dxa"/>
            <w:tcBorders>
              <w:top w:val="nil"/>
              <w:left w:val="nil"/>
              <w:bottom w:val="nil"/>
              <w:right w:val="nil"/>
            </w:tcBorders>
            <w:vAlign w:val="center"/>
          </w:tcPr>
          <w:p w14:paraId="1E1BA4E4" w14:textId="77777777" w:rsidR="00281220" w:rsidRPr="006F26FB" w:rsidRDefault="00281220" w:rsidP="007F7D96">
            <w:pPr>
              <w:pStyle w:val="Textvtabulce"/>
              <w:jc w:val="center"/>
            </w:pPr>
            <w:r>
              <w:t>4096</w:t>
            </w:r>
          </w:p>
        </w:tc>
        <w:tc>
          <w:tcPr>
            <w:tcW w:w="1420" w:type="dxa"/>
            <w:tcBorders>
              <w:top w:val="nil"/>
              <w:left w:val="nil"/>
              <w:bottom w:val="nil"/>
              <w:right w:val="single" w:sz="12" w:space="0" w:color="auto"/>
            </w:tcBorders>
            <w:vAlign w:val="center"/>
          </w:tcPr>
          <w:p w14:paraId="25918291" w14:textId="77777777" w:rsidR="00281220" w:rsidRPr="006F26FB" w:rsidRDefault="00281220" w:rsidP="007F7D96">
            <w:pPr>
              <w:pStyle w:val="Textvtabulce"/>
              <w:jc w:val="center"/>
            </w:pPr>
            <w:r>
              <w:t>-</w:t>
            </w:r>
          </w:p>
        </w:tc>
      </w:tr>
      <w:tr w:rsidR="00281220" w:rsidRPr="006F26FB" w14:paraId="237318FB" w14:textId="77777777" w:rsidTr="007F7D96">
        <w:trPr>
          <w:trHeight w:val="255"/>
        </w:trPr>
        <w:tc>
          <w:tcPr>
            <w:tcW w:w="779" w:type="dxa"/>
            <w:tcBorders>
              <w:top w:val="nil"/>
              <w:left w:val="single" w:sz="12" w:space="0" w:color="auto"/>
              <w:bottom w:val="single" w:sz="12" w:space="0" w:color="auto"/>
              <w:right w:val="nil"/>
            </w:tcBorders>
            <w:vAlign w:val="center"/>
          </w:tcPr>
          <w:p w14:paraId="7E4CA463" w14:textId="77777777" w:rsidR="00281220" w:rsidRPr="00B91506" w:rsidRDefault="00281220" w:rsidP="007F7D96">
            <w:pPr>
              <w:pStyle w:val="Textvtabulce"/>
              <w:rPr>
                <w:b/>
                <w:bCs/>
              </w:rPr>
            </w:pPr>
            <w:r>
              <w:rPr>
                <w:b/>
                <w:bCs/>
              </w:rPr>
              <w:t>21</w:t>
            </w:r>
          </w:p>
        </w:tc>
        <w:tc>
          <w:tcPr>
            <w:tcW w:w="2477" w:type="dxa"/>
            <w:tcBorders>
              <w:top w:val="nil"/>
              <w:left w:val="nil"/>
              <w:bottom w:val="single" w:sz="12" w:space="0" w:color="auto"/>
              <w:right w:val="nil"/>
            </w:tcBorders>
            <w:vAlign w:val="center"/>
          </w:tcPr>
          <w:p w14:paraId="5D4B631F" w14:textId="77777777" w:rsidR="00281220" w:rsidRPr="00B91506" w:rsidRDefault="00281220" w:rsidP="007F7D96">
            <w:pPr>
              <w:pStyle w:val="Textvtabulce"/>
              <w:jc w:val="center"/>
            </w:pPr>
            <w:r w:rsidRPr="00B91506">
              <w:t>Plně propojená vrstva</w:t>
            </w:r>
          </w:p>
        </w:tc>
        <w:tc>
          <w:tcPr>
            <w:tcW w:w="1417" w:type="dxa"/>
            <w:tcBorders>
              <w:top w:val="nil"/>
              <w:left w:val="nil"/>
              <w:bottom w:val="single" w:sz="12" w:space="0" w:color="auto"/>
              <w:right w:val="nil"/>
            </w:tcBorders>
            <w:vAlign w:val="center"/>
          </w:tcPr>
          <w:p w14:paraId="30269187" w14:textId="77777777" w:rsidR="00281220" w:rsidRPr="006F26FB" w:rsidRDefault="00281220" w:rsidP="007F7D96">
            <w:pPr>
              <w:pStyle w:val="Textvtabulce"/>
              <w:jc w:val="center"/>
            </w:pPr>
            <w:r>
              <w:t>-</w:t>
            </w:r>
          </w:p>
        </w:tc>
        <w:tc>
          <w:tcPr>
            <w:tcW w:w="1418" w:type="dxa"/>
            <w:tcBorders>
              <w:top w:val="nil"/>
              <w:left w:val="nil"/>
              <w:bottom w:val="single" w:sz="12" w:space="0" w:color="auto"/>
              <w:right w:val="nil"/>
            </w:tcBorders>
            <w:vAlign w:val="center"/>
          </w:tcPr>
          <w:p w14:paraId="52A9A5C8" w14:textId="77777777" w:rsidR="00281220" w:rsidRPr="006F26FB" w:rsidRDefault="00281220" w:rsidP="007F7D96">
            <w:pPr>
              <w:pStyle w:val="Textvtabulce"/>
              <w:jc w:val="center"/>
            </w:pPr>
            <w:r>
              <w:t>-</w:t>
            </w:r>
          </w:p>
        </w:tc>
        <w:tc>
          <w:tcPr>
            <w:tcW w:w="1549" w:type="dxa"/>
            <w:tcBorders>
              <w:top w:val="nil"/>
              <w:left w:val="nil"/>
              <w:bottom w:val="single" w:sz="12" w:space="0" w:color="auto"/>
              <w:right w:val="nil"/>
            </w:tcBorders>
            <w:vAlign w:val="center"/>
          </w:tcPr>
          <w:p w14:paraId="5149DD45" w14:textId="77777777" w:rsidR="00281220" w:rsidRPr="006F26FB" w:rsidRDefault="00281220" w:rsidP="007F7D96">
            <w:pPr>
              <w:pStyle w:val="Textvtabulce"/>
              <w:jc w:val="center"/>
            </w:pPr>
            <w:r>
              <w:t>1000</w:t>
            </w:r>
          </w:p>
        </w:tc>
        <w:tc>
          <w:tcPr>
            <w:tcW w:w="1420" w:type="dxa"/>
            <w:tcBorders>
              <w:top w:val="nil"/>
              <w:left w:val="nil"/>
              <w:bottom w:val="single" w:sz="12" w:space="0" w:color="auto"/>
              <w:right w:val="single" w:sz="12" w:space="0" w:color="auto"/>
            </w:tcBorders>
            <w:vAlign w:val="center"/>
          </w:tcPr>
          <w:p w14:paraId="19BA8453" w14:textId="77777777" w:rsidR="00281220" w:rsidRPr="006F26FB" w:rsidRDefault="00281220" w:rsidP="007F7D96">
            <w:pPr>
              <w:pStyle w:val="Textvtabulce"/>
              <w:jc w:val="center"/>
            </w:pPr>
            <w:r>
              <w:t>-</w:t>
            </w:r>
          </w:p>
        </w:tc>
      </w:tr>
    </w:tbl>
    <w:p w14:paraId="60D5C90F" w14:textId="77777777" w:rsidR="00281220" w:rsidRDefault="00281220" w:rsidP="00A45450"/>
    <w:p w14:paraId="6A1C01D3" w14:textId="42E3801A" w:rsidR="00916097" w:rsidRDefault="00916097" w:rsidP="00591949">
      <w:pPr>
        <w:pStyle w:val="Nadpis2"/>
      </w:pPr>
      <w:bookmarkStart w:id="19" w:name="_Toc191894746"/>
      <w:proofErr w:type="spellStart"/>
      <w:r>
        <w:t>Two-stage</w:t>
      </w:r>
      <w:proofErr w:type="spellEnd"/>
      <w:r>
        <w:t xml:space="preserve"> detektory</w:t>
      </w:r>
      <w:bookmarkEnd w:id="19"/>
    </w:p>
    <w:p w14:paraId="02A0BE8B" w14:textId="5CC725F6" w:rsidR="003D4C56" w:rsidRPr="003D4C56" w:rsidRDefault="00B8504E" w:rsidP="003D4C56">
      <w:r>
        <w:t>Tato skupina detekčních algoritmu, také nazýv</w:t>
      </w:r>
      <w:r w:rsidR="009C02D7">
        <w:t>aná</w:t>
      </w:r>
      <w:r>
        <w:t xml:space="preserve"> jako </w:t>
      </w:r>
      <w:r w:rsidR="007251FD">
        <w:t>r</w:t>
      </w:r>
      <w:r>
        <w:t>egion-</w:t>
      </w:r>
      <w:proofErr w:type="spellStart"/>
      <w:r>
        <w:t>based</w:t>
      </w:r>
      <w:proofErr w:type="spellEnd"/>
      <w:r>
        <w:t xml:space="preserve"> </w:t>
      </w:r>
      <w:proofErr w:type="spellStart"/>
      <w:r>
        <w:t>detectors</w:t>
      </w:r>
      <w:proofErr w:type="spellEnd"/>
      <w:r w:rsidR="00733445">
        <w:t xml:space="preserve"> dělí proces detek</w:t>
      </w:r>
      <w:r w:rsidR="009C02D7">
        <w:t xml:space="preserve">ce </w:t>
      </w:r>
      <w:r w:rsidR="00733445">
        <w:t>na lokalizaci objektu a jeho následnou klasifikaci. V prvním kroku algoritmus navrhne několik oblastí zájmu (</w:t>
      </w:r>
      <w:proofErr w:type="spellStart"/>
      <w:r w:rsidR="00733445">
        <w:t>RoI</w:t>
      </w:r>
      <w:proofErr w:type="spellEnd"/>
      <w:r w:rsidR="00733445">
        <w:t xml:space="preserve">), které označí jedním z přednastavených referenčních </w:t>
      </w:r>
      <w:r w:rsidR="00E67942">
        <w:t xml:space="preserve">bouding </w:t>
      </w:r>
      <w:r w:rsidR="00733445">
        <w:t xml:space="preserve">boxů. </w:t>
      </w:r>
      <w:r w:rsidR="00481A2D">
        <w:t>Následně</w:t>
      </w:r>
      <w:r w:rsidR="00733445">
        <w:t xml:space="preserve"> jsou navržené </w:t>
      </w:r>
      <w:r w:rsidR="00E67942">
        <w:t>zóny</w:t>
      </w:r>
      <w:r w:rsidR="00733445">
        <w:t xml:space="preserve"> přiřazeny k odpovídající třídě objektu a ohraničující boxy jsou upraveny na optimální rozměry</w:t>
      </w:r>
      <w:r>
        <w:t xml:space="preserve"> </w:t>
      </w:r>
      <w:r w:rsidR="00FA4883">
        <w:fldChar w:fldCharType="begin"/>
      </w:r>
      <w:r w:rsidR="00F44EF3">
        <w:instrText xml:space="preserve"> ADDIN EN.CITE &lt;EndNote&gt;&lt;Cite&gt;&lt;Author&gt;Carranza-García&lt;/Author&gt;&lt;Year&gt;2021&lt;/Year&gt;&lt;RecNum&gt;2&lt;/RecNum&gt;&lt;DisplayText&gt;[9]&lt;/DisplayText&gt;&lt;record&gt;&lt;rec-number&gt;2&lt;/rec-number&gt;&lt;foreign-keys&gt;&lt;key app="EN" db-id="epv0etvs2pfr99e5xxpv5027xe05stzr22vd" timestamp="1738159908"&gt;2&lt;/key&gt;&lt;/foreign-keys&gt;&lt;ref-type name="Journal Article"&gt;17&lt;/ref-type&gt;&lt;contributors&gt;&lt;authors&gt;&lt;author&gt;Carranza-García, Manuel&lt;/author&gt;&lt;author&gt;Torres-Mateo, Jesús&lt;/author&gt;&lt;author&gt;Lara-Benítez, Pedro&lt;/author&gt;&lt;author&gt;García-Gutiérrez, Jorge&lt;/author&gt;&lt;/authors&gt;&lt;/contributors&gt;&lt;titles&gt;&lt;title&gt;On the Performance of One-Stage and Two-Stage Object Detectors in Autonomous Vehicles Using Camera Data&lt;/title&gt;&lt;secondary-title&gt;Remote Sensing&lt;/secondary-title&gt;&lt;/titles&gt;&lt;periodical&gt;&lt;full-title&gt;Remote Sensing&lt;/full-title&gt;&lt;/periodical&gt;&lt;pages&gt;89&lt;/pages&gt;&lt;volume&gt;13&lt;/volume&gt;&lt;number&gt;1&lt;/number&gt;&lt;dates&gt;&lt;year&gt;2021&lt;/year&gt;&lt;/dates&gt;&lt;isbn&gt;2072-4292&lt;/isbn&gt;&lt;accession-num&gt;doi:10.3390/rs13010089&lt;/accession-num&gt;&lt;urls&gt;&lt;related-urls&gt;&lt;url&gt;https://www.mdpi.com/2072-4292/13/1/89&lt;/url&gt;&lt;/related-urls&gt;&lt;/urls&gt;&lt;/record&gt;&lt;/Cite&gt;&lt;/EndNote&gt;</w:instrText>
      </w:r>
      <w:r w:rsidR="00FA4883">
        <w:fldChar w:fldCharType="separate"/>
      </w:r>
      <w:r w:rsidR="00F44EF3">
        <w:rPr>
          <w:noProof/>
        </w:rPr>
        <w:t>[9]</w:t>
      </w:r>
      <w:r w:rsidR="00FA4883">
        <w:fldChar w:fldCharType="end"/>
      </w:r>
      <w:r w:rsidR="00733445">
        <w:t>.</w:t>
      </w:r>
      <w:r>
        <w:t xml:space="preserve"> Výhodou této metody je vysoká přesnost detekce, která je ovšem vykoupena velkou časovou náročností.</w:t>
      </w:r>
    </w:p>
    <w:p w14:paraId="6AD0D7AE" w14:textId="76BDB44C" w:rsidR="00527A58" w:rsidRDefault="00591949" w:rsidP="00591949">
      <w:pPr>
        <w:pStyle w:val="Nadpis3"/>
      </w:pPr>
      <w:bookmarkStart w:id="20" w:name="_Toc191894747"/>
      <w:r>
        <w:t>Region-</w:t>
      </w:r>
      <w:proofErr w:type="spellStart"/>
      <w:r>
        <w:t>based</w:t>
      </w:r>
      <w:proofErr w:type="spellEnd"/>
      <w:r>
        <w:t xml:space="preserve"> </w:t>
      </w:r>
      <w:proofErr w:type="spellStart"/>
      <w:r>
        <w:t>convolutional</w:t>
      </w:r>
      <w:proofErr w:type="spellEnd"/>
      <w:r>
        <w:t xml:space="preserve"> </w:t>
      </w:r>
      <w:proofErr w:type="spellStart"/>
      <w:r>
        <w:t>neural</w:t>
      </w:r>
      <w:proofErr w:type="spellEnd"/>
      <w:r>
        <w:t xml:space="preserve"> network (R</w:t>
      </w:r>
      <w:r w:rsidR="00C254A8">
        <w:t>-</w:t>
      </w:r>
      <w:r>
        <w:t>CNN)</w:t>
      </w:r>
      <w:bookmarkEnd w:id="20"/>
    </w:p>
    <w:p w14:paraId="624BE0C3" w14:textId="0275D8D2" w:rsidR="00CE2FD4" w:rsidRDefault="00CE2FD4" w:rsidP="00CE2FD4">
      <w:r>
        <w:t xml:space="preserve">Průkopníkem v oblasti </w:t>
      </w:r>
      <w:proofErr w:type="spellStart"/>
      <w:r>
        <w:t>two-stage</w:t>
      </w:r>
      <w:proofErr w:type="spellEnd"/>
      <w:r>
        <w:t xml:space="preserve"> detektorů </w:t>
      </w:r>
      <w:r w:rsidR="00481A2D">
        <w:t>je</w:t>
      </w:r>
      <w:r>
        <w:t xml:space="preserve"> algoritmus Region-</w:t>
      </w:r>
      <w:proofErr w:type="spellStart"/>
      <w:r>
        <w:t>based</w:t>
      </w:r>
      <w:proofErr w:type="spellEnd"/>
      <w:r>
        <w:t xml:space="preserve"> </w:t>
      </w:r>
      <w:proofErr w:type="spellStart"/>
      <w:r>
        <w:t>convolutional</w:t>
      </w:r>
      <w:proofErr w:type="spellEnd"/>
      <w:r>
        <w:t xml:space="preserve"> </w:t>
      </w:r>
      <w:proofErr w:type="spellStart"/>
      <w:r>
        <w:t>neural</w:t>
      </w:r>
      <w:proofErr w:type="spellEnd"/>
      <w:r>
        <w:t xml:space="preserve"> network (R</w:t>
      </w:r>
      <w:r w:rsidR="00C254A8">
        <w:t>-</w:t>
      </w:r>
      <w:r>
        <w:t>CNN)</w:t>
      </w:r>
      <w:r w:rsidR="00DB55D0">
        <w:t>, který používá CNN k extrakci vlastností z každého regionu zájmu</w:t>
      </w:r>
      <w:r w:rsidR="00481A2D" w:rsidRPr="007531B7">
        <w:t>.</w:t>
      </w:r>
      <w:r w:rsidR="00DB55D0" w:rsidRPr="007531B7">
        <w:t xml:space="preserve"> </w:t>
      </w:r>
      <w:r w:rsidR="00517B4E" w:rsidRPr="007531B7">
        <w:t>Metoda</w:t>
      </w:r>
      <w:r w:rsidR="00552EF6" w:rsidRPr="007531B7">
        <w:t xml:space="preserve"> používá neuronové sítě</w:t>
      </w:r>
      <w:r w:rsidR="00DB55D0" w:rsidRPr="007531B7">
        <w:t xml:space="preserve"> jako </w:t>
      </w:r>
      <w:proofErr w:type="spellStart"/>
      <w:r w:rsidR="00DB55D0" w:rsidRPr="007531B7">
        <w:t>AlexNet</w:t>
      </w:r>
      <w:proofErr w:type="spellEnd"/>
      <w:r w:rsidR="00DB55D0" w:rsidRPr="007531B7">
        <w:t xml:space="preserve"> či VGG16, které </w:t>
      </w:r>
      <w:r w:rsidR="00552EF6" w:rsidRPr="007531B7">
        <w:t xml:space="preserve">jsou </w:t>
      </w:r>
      <w:proofErr w:type="spellStart"/>
      <w:r w:rsidR="00DB55D0" w:rsidRPr="007531B7">
        <w:t>předtrénovány</w:t>
      </w:r>
      <w:proofErr w:type="spellEnd"/>
      <w:r w:rsidR="00DB55D0" w:rsidRPr="007531B7">
        <w:t xml:space="preserve"> na velkých </w:t>
      </w:r>
      <w:proofErr w:type="spellStart"/>
      <w:r w:rsidR="00DB55D0" w:rsidRPr="007531B7">
        <w:t>datasetech</w:t>
      </w:r>
      <w:proofErr w:type="spellEnd"/>
      <w:r w:rsidR="00DB55D0" w:rsidRPr="007531B7">
        <w:t xml:space="preserve"> (např. </w:t>
      </w:r>
      <w:proofErr w:type="spellStart"/>
      <w:r w:rsidR="00DB55D0" w:rsidRPr="007531B7">
        <w:t>ImageNet</w:t>
      </w:r>
      <w:proofErr w:type="spellEnd"/>
      <w:r w:rsidR="00DB55D0" w:rsidRPr="007531B7">
        <w:t xml:space="preserve">) a v průběhu tréninku modelu pouze upravují </w:t>
      </w:r>
      <w:r w:rsidR="00552EF6" w:rsidRPr="007531B7">
        <w:t xml:space="preserve">svoje </w:t>
      </w:r>
      <w:r w:rsidR="00DB55D0" w:rsidRPr="007531B7">
        <w:t xml:space="preserve">váhy </w:t>
      </w:r>
      <w:r w:rsidR="00552EF6" w:rsidRPr="007531B7">
        <w:t xml:space="preserve">za </w:t>
      </w:r>
      <w:r w:rsidR="00DB55D0" w:rsidRPr="007531B7">
        <w:t>nízké hodnot</w:t>
      </w:r>
      <w:r w:rsidR="00552EF6" w:rsidRPr="007531B7">
        <w:t>y</w:t>
      </w:r>
      <w:r w:rsidR="00DB55D0" w:rsidRPr="007531B7">
        <w:t xml:space="preserve"> rychlosti učení</w:t>
      </w:r>
      <w:r w:rsidR="007531B7">
        <w:t xml:space="preserve"> </w:t>
      </w:r>
      <w:r w:rsidR="007531B7">
        <w:fldChar w:fldCharType="begin"/>
      </w:r>
      <w:r w:rsidR="007531B7">
        <w:instrText xml:space="preserve"> ADDIN EN.CITE &lt;EndNote&gt;&lt;Cite&gt;&lt;Author&gt;Yao&lt;/Author&gt;&lt;Year&gt;2021&lt;/Year&gt;&lt;RecNum&gt;17&lt;/RecNum&gt;&lt;DisplayText&gt;[10]&lt;/DisplayText&gt;&lt;record&gt;&lt;rec-number&gt;17&lt;/rec-number&gt;&lt;foreign-keys&gt;&lt;key app="EN" db-id="epv0etvs2pfr99e5xxpv5027xe05stzr22vd" timestamp="1738656254"&gt;17&lt;/key&gt;&lt;/foreign-keys&gt;&lt;ref-type name="Journal Article"&gt;17&lt;/ref-type&gt;&lt;contributors&gt;&lt;authors&gt;&lt;author&gt;Yao, Jiangfan&lt;/author&gt;&lt;author&gt;&lt;style face="normal" font="default" size="100%"&gt;Huang&lt;/style&gt;&lt;style face="normal" font="default" charset="238" size="100%"&gt;, &lt;/style&gt;&lt;style face="normal" font="default" size="100%"&gt;Xiwei&lt;/style&gt;&lt;/author&gt;&lt;author&gt;Wei, Maoyu&lt;/author&gt;&lt;author&gt;Han, Wentao&lt;/author&gt;&lt;author&gt;Xu, Xuefeng&lt;/author&gt;&lt;author&gt;Wang, Renjie&lt;/author&gt;&lt;author&gt;Chen, Jin&lt;/author&gt;&lt;author&gt;Sun, Lingling&lt;/author&gt;&lt;/authors&gt;&lt;/contributors&gt;&lt;titles&gt;&lt;title&gt;High-Efficiency Classification of White Blood Cells Based on Object Detection&lt;/title&gt;&lt;secondary-title&gt;Journal of Healthcare Engineering&lt;/secondary-title&gt;&lt;/titles&gt;&lt;periodical&gt;&lt;full-title&gt;Journal of Healthcare Engineering&lt;/full-title&gt;&lt;/periodical&gt;&lt;pages&gt;&lt;style face="normal" font="default" charset="238" size="100%"&gt;1-11&lt;/style&gt;&lt;/pages&gt;&lt;number&gt;&lt;style face="normal" font="default" charset="238" size="100%"&gt;23&lt;/style&gt;&lt;/number&gt;&lt;dates&gt;&lt;year&gt;&lt;style face="normal" font="default" charset="238" size="100%"&gt;2021&lt;/style&gt;&lt;/year&gt;&lt;/dates&gt;&lt;urls&gt;&lt;/urls&gt;&lt;electronic-resource-num&gt;10.1155/2021/1615192&lt;/electronic-resource-num&gt;&lt;/record&gt;&lt;/Cite&gt;&lt;/EndNote&gt;</w:instrText>
      </w:r>
      <w:r w:rsidR="007531B7">
        <w:fldChar w:fldCharType="separate"/>
      </w:r>
      <w:r w:rsidR="007531B7">
        <w:rPr>
          <w:noProof/>
        </w:rPr>
        <w:t>[10]</w:t>
      </w:r>
      <w:r w:rsidR="007531B7">
        <w:fldChar w:fldCharType="end"/>
      </w:r>
      <w:r w:rsidR="00DB55D0" w:rsidRPr="007531B7">
        <w:t>.</w:t>
      </w:r>
      <w:r w:rsidR="00DB55D0">
        <w:t xml:space="preserve"> Architektura R</w:t>
      </w:r>
      <w:r w:rsidR="00C254A8">
        <w:t>-</w:t>
      </w:r>
      <w:r w:rsidR="00DB55D0">
        <w:t xml:space="preserve">CNN </w:t>
      </w:r>
      <w:r w:rsidR="00552EF6">
        <w:t>sestává</w:t>
      </w:r>
      <w:r w:rsidR="00DB55D0">
        <w:t xml:space="preserve"> ze čtyř kroku</w:t>
      </w:r>
      <w:r w:rsidR="00552EF6">
        <w:t>:</w:t>
      </w:r>
    </w:p>
    <w:p w14:paraId="230F20F0" w14:textId="1FBFFA67" w:rsidR="00DB55D0" w:rsidRDefault="00552EF6" w:rsidP="00517B4E">
      <w:pPr>
        <w:rPr>
          <w:color w:val="808080" w:themeColor="background1" w:themeShade="80"/>
        </w:rPr>
      </w:pPr>
      <w:r>
        <w:t xml:space="preserve">Nejprve algoritmus typu </w:t>
      </w:r>
      <w:proofErr w:type="spellStart"/>
      <w:r>
        <w:t>selective</w:t>
      </w:r>
      <w:proofErr w:type="spellEnd"/>
      <w:r>
        <w:t xml:space="preserve"> </w:t>
      </w:r>
      <w:proofErr w:type="spellStart"/>
      <w:r>
        <w:t>search</w:t>
      </w:r>
      <w:proofErr w:type="spellEnd"/>
      <w:r>
        <w:t xml:space="preserve"> </w:t>
      </w:r>
      <w:r w:rsidR="0021708F">
        <w:t>identifikuje</w:t>
      </w:r>
      <w:r>
        <w:t xml:space="preserve"> oblast</w:t>
      </w:r>
      <w:r w:rsidR="0021708F">
        <w:t>i</w:t>
      </w:r>
      <w:r>
        <w:t xml:space="preserve"> zájmu</w:t>
      </w:r>
      <w:r w:rsidR="0021708F">
        <w:t xml:space="preserve"> v obraz</w:t>
      </w:r>
      <w:r w:rsidR="00591949">
        <w:t>e</w:t>
      </w:r>
      <w:r>
        <w:t xml:space="preserve"> na základě </w:t>
      </w:r>
      <w:r w:rsidR="0021708F">
        <w:t>různých tvarů, textur nebo barevných vzorů. Těch</w:t>
      </w:r>
      <w:r w:rsidR="007251FD">
        <w:t>to</w:t>
      </w:r>
      <w:r w:rsidR="0021708F">
        <w:t xml:space="preserve"> oblastí je vybráno přibližně 2000</w:t>
      </w:r>
      <w:r w:rsidR="00EA0AEE">
        <w:t xml:space="preserve">. V druhém kroku jsou všechny oblasti zájmu </w:t>
      </w:r>
      <w:proofErr w:type="spellStart"/>
      <w:r w:rsidR="00EA0AEE">
        <w:t>přeškálovány</w:t>
      </w:r>
      <w:proofErr w:type="spellEnd"/>
      <w:r w:rsidR="00EA0AEE">
        <w:t xml:space="preserve"> na stejnou velikost tak, aby odpovídaly požadovanému rozlišení obrazu vstupujícího do neuronové sítě. Pomocí průchodu přes CNN jsou extrahovány vlastnosti vstupujících oblastí.</w:t>
      </w:r>
      <w:r w:rsidR="000A01E6">
        <w:t xml:space="preserve"> Získaný vektor vlastností pak prochází přes </w:t>
      </w:r>
      <w:r w:rsidR="00E67942">
        <w:t xml:space="preserve">algoritmus </w:t>
      </w:r>
      <w:r w:rsidR="007251FD">
        <w:t>s</w:t>
      </w:r>
      <w:r w:rsidR="000A01E6">
        <w:t xml:space="preserve">upport </w:t>
      </w:r>
      <w:proofErr w:type="spellStart"/>
      <w:r w:rsidR="000A01E6">
        <w:t>vector</w:t>
      </w:r>
      <w:proofErr w:type="spellEnd"/>
      <w:r w:rsidR="000A01E6">
        <w:t xml:space="preserve"> </w:t>
      </w:r>
      <w:proofErr w:type="spellStart"/>
      <w:r w:rsidR="000A01E6">
        <w:t>machine</w:t>
      </w:r>
      <w:proofErr w:type="spellEnd"/>
      <w:r w:rsidR="000A01E6">
        <w:t xml:space="preserve"> (SVM), který na jeho základě přiřadí lokalizovanému objektu odpovídající třídu</w:t>
      </w:r>
      <w:r w:rsidR="00E67942">
        <w:t>, případně</w:t>
      </w:r>
      <w:r w:rsidR="000A01E6">
        <w:t xml:space="preserve"> navrženou oblast </w:t>
      </w:r>
      <w:r w:rsidR="00E67942">
        <w:t>zavrhne. Po klasifikaci všech nalezených objektů dojde k upřesnění rozměrů jejich ohraničujících bouding boxů pomocí modelu line</w:t>
      </w:r>
      <w:r w:rsidR="00552E04">
        <w:t>á</w:t>
      </w:r>
      <w:r w:rsidR="00E67942">
        <w:t>rní regrese</w:t>
      </w:r>
      <w:r w:rsidR="007251FD" w:rsidRPr="007251FD">
        <w:t xml:space="preserve"> </w:t>
      </w:r>
      <w:r w:rsidR="00517B4E">
        <w:fldChar w:fldCharType="begin"/>
      </w:r>
      <w:r w:rsidR="00517B4E">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517B4E">
        <w:fldChar w:fldCharType="separate"/>
      </w:r>
      <w:r w:rsidR="00517B4E">
        <w:rPr>
          <w:noProof/>
        </w:rPr>
        <w:t>[2]</w:t>
      </w:r>
      <w:r w:rsidR="00517B4E">
        <w:fldChar w:fldCharType="end"/>
      </w:r>
      <w:r w:rsidR="007251FD">
        <w:t>.</w:t>
      </w:r>
    </w:p>
    <w:p w14:paraId="1C067B4B" w14:textId="28B8741A" w:rsidR="00DB55D0" w:rsidRPr="00CE2FD4" w:rsidRDefault="00E67942" w:rsidP="00CE2FD4">
      <w:r>
        <w:t xml:space="preserve">Ačkoliv se jedná o průlomovou metodu, která značně přispěla k rychlosti a přesnosti detekce objektů, trpí tento algoritmus </w:t>
      </w:r>
      <w:r w:rsidR="00DE6DFC">
        <w:t>mnoha limitacemi zejména v rychlosti detekce</w:t>
      </w:r>
      <w:r w:rsidR="00683A0C">
        <w:t xml:space="preserve"> </w:t>
      </w:r>
      <w:r w:rsidR="002A23B2">
        <w:fldChar w:fldCharType="begin"/>
      </w:r>
      <w:r w:rsidR="002A23B2">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2A23B2">
        <w:fldChar w:fldCharType="separate"/>
      </w:r>
      <w:r w:rsidR="002A23B2">
        <w:rPr>
          <w:noProof/>
        </w:rPr>
        <w:t>[2]</w:t>
      </w:r>
      <w:r w:rsidR="002A23B2">
        <w:fldChar w:fldCharType="end"/>
      </w:r>
      <w:r w:rsidR="00552E04">
        <w:t xml:space="preserve">. To je způsobeno použitím vícestupňového algoritmu či testováním velkého množství oblastí zájmu. </w:t>
      </w:r>
      <w:r w:rsidR="00552E04" w:rsidRPr="00B77125">
        <w:t xml:space="preserve">I přes to, že </w:t>
      </w:r>
      <w:r w:rsidR="007251FD" w:rsidRPr="00B77125">
        <w:t xml:space="preserve">metoda </w:t>
      </w:r>
      <w:r w:rsidR="00552E04" w:rsidRPr="00B77125">
        <w:t>R</w:t>
      </w:r>
      <w:r w:rsidR="00C254A8">
        <w:t>-</w:t>
      </w:r>
      <w:r w:rsidR="00552E04" w:rsidRPr="00B77125">
        <w:t>CNN používá CNN k extrakci vlastností, klasifikac</w:t>
      </w:r>
      <w:r w:rsidR="00B77125">
        <w:t>e</w:t>
      </w:r>
      <w:r w:rsidR="00552E04" w:rsidRPr="00B77125">
        <w:t xml:space="preserve"> a regresní kroky </w:t>
      </w:r>
      <w:r w:rsidR="00552E04" w:rsidRPr="00B77125">
        <w:lastRenderedPageBreak/>
        <w:t>pr</w:t>
      </w:r>
      <w:r w:rsidR="00C254A8">
        <w:t xml:space="preserve">o </w:t>
      </w:r>
      <w:r w:rsidR="00552E04" w:rsidRPr="00B77125">
        <w:t>lokalizaci bouding boxů jsou zprostředkovány</w:t>
      </w:r>
      <w:r w:rsidR="007251FD" w:rsidRPr="00B77125">
        <w:t xml:space="preserve"> </w:t>
      </w:r>
      <w:r w:rsidR="00591949" w:rsidRPr="00B77125">
        <w:t>prostřednictvím</w:t>
      </w:r>
      <w:r w:rsidR="00552E04" w:rsidRPr="00B77125">
        <w:t xml:space="preserve"> SVM případně jinými algoritmy, proto se nejedná o plně neuronový model. Metoda SVM zároveň při klasifikaci objektů kontroluje oblasti zájmu</w:t>
      </w:r>
      <w:r w:rsidR="00591949" w:rsidRPr="00B77125">
        <w:t xml:space="preserve"> pro každou třídu</w:t>
      </w:r>
      <w:r w:rsidR="00552E04" w:rsidRPr="00B77125">
        <w:t xml:space="preserve"> jednotlivě, což má také významný dopad na</w:t>
      </w:r>
      <w:r w:rsidR="00552E04" w:rsidRPr="00420095">
        <w:rPr>
          <w:shd w:val="clear" w:color="auto" w:fill="E36C0A" w:themeFill="accent6" w:themeFillShade="BF"/>
        </w:rPr>
        <w:t xml:space="preserve"> </w:t>
      </w:r>
      <w:r w:rsidR="00552E04" w:rsidRPr="00B77125">
        <w:t>rychlost detekce</w:t>
      </w:r>
      <w:r w:rsidR="00B77125">
        <w:t xml:space="preserve"> </w:t>
      </w:r>
      <w:r w:rsidR="003801D5">
        <w:fldChar w:fldCharType="begin"/>
      </w:r>
      <w:r w:rsidR="003801D5">
        <w:instrText xml:space="preserve"> ADDIN EN.CITE &lt;EndNote&gt;&lt;Cite&gt;&lt;Author&gt;Girshick&lt;/Author&gt;&lt;Year&gt;2014&lt;/Year&gt;&lt;RecNum&gt;18&lt;/RecNum&gt;&lt;DisplayText&gt;[11]&lt;/DisplayText&gt;&lt;record&gt;&lt;rec-number&gt;18&lt;/rec-number&gt;&lt;foreign-keys&gt;&lt;key app="EN" db-id="epv0etvs2pfr99e5xxpv5027xe05stzr22vd" timestamp="1738657716"&gt;18&lt;/key&gt;&lt;/foreign-keys&gt;&lt;ref-type name="Conference Paper"&gt;47&lt;/ref-type&gt;&lt;contributors&gt;&lt;authors&gt;&lt;author&gt;Ross Girshick&lt;/author&gt;&lt;author&gt;Jeff Donahue&lt;/author&gt;&lt;author&gt;Trevor Darrell&lt;/author&gt;&lt;author&gt;Jitendra Malik&lt;/author&gt;&lt;/authors&gt;&lt;/contributors&gt;&lt;titles&gt;&lt;title&gt;Rich feature hierarchies for accurate object detection and semantic segmentation&lt;/title&gt;&lt;secondary-title&gt; IEEE CONFERENCE ON COMPUTER VISION AND PATTERN RECOGNITION&lt;/secondary-title&gt;&lt;/titles&gt;&lt;dates&gt;&lt;year&gt;2014&lt;/year&gt;&lt;/dates&gt;&lt;pub-location&gt;&lt;style face="normal" font="default" size="100%"&gt;Columbus, OH&lt;/style&gt;&lt;style face="normal" font="default" charset="238" size="100%"&gt;, USA&lt;/style&gt;&lt;/pub-location&gt;&lt;urls&gt;&lt;/urls&gt;&lt;/record&gt;&lt;/Cite&gt;&lt;/EndNote&gt;</w:instrText>
      </w:r>
      <w:r w:rsidR="003801D5">
        <w:fldChar w:fldCharType="separate"/>
      </w:r>
      <w:r w:rsidR="003801D5">
        <w:rPr>
          <w:noProof/>
        </w:rPr>
        <w:t>[11]</w:t>
      </w:r>
      <w:r w:rsidR="003801D5">
        <w:fldChar w:fldCharType="end"/>
      </w:r>
      <w:r w:rsidR="00552E04" w:rsidRPr="00B77125">
        <w:t>. Nutno dodat, že při vzniku architektury R</w:t>
      </w:r>
      <w:r w:rsidR="00C254A8">
        <w:t>-</w:t>
      </w:r>
      <w:r w:rsidR="00552E04" w:rsidRPr="00B77125">
        <w:t>CNN (2014) použití plně</w:t>
      </w:r>
      <w:r w:rsidR="00552E04" w:rsidRPr="00420095">
        <w:rPr>
          <w:shd w:val="clear" w:color="auto" w:fill="E36C0A" w:themeFill="accent6" w:themeFillShade="BF"/>
        </w:rPr>
        <w:t xml:space="preserve"> </w:t>
      </w:r>
      <w:r w:rsidR="00552E04" w:rsidRPr="00B77125">
        <w:t>neuronového modelu zdaleka nebylo standardem.</w:t>
      </w:r>
    </w:p>
    <w:p w14:paraId="5ECFDB07" w14:textId="6D37EEB6" w:rsidR="00956EBE" w:rsidRPr="002E41F3" w:rsidRDefault="00956EBE" w:rsidP="00591949">
      <w:pPr>
        <w:pStyle w:val="Nadpis3"/>
      </w:pPr>
      <w:bookmarkStart w:id="21" w:name="_Toc191894748"/>
      <w:r w:rsidRPr="002E41F3">
        <w:t>Fast</w:t>
      </w:r>
      <w:r w:rsidR="00C254A8">
        <w:t xml:space="preserve"> </w:t>
      </w:r>
      <w:r w:rsidRPr="002E41F3">
        <w:t>R</w:t>
      </w:r>
      <w:r w:rsidR="00C254A8">
        <w:t>-</w:t>
      </w:r>
      <w:r w:rsidRPr="002E41F3">
        <w:t>CNN</w:t>
      </w:r>
      <w:bookmarkEnd w:id="21"/>
    </w:p>
    <w:p w14:paraId="4B031509" w14:textId="6C397D15" w:rsidR="002E41F3" w:rsidRDefault="002E41F3" w:rsidP="002E41F3">
      <w:r w:rsidRPr="0004226B">
        <w:t>Fast</w:t>
      </w:r>
      <w:r w:rsidR="00C254A8">
        <w:t xml:space="preserve"> </w:t>
      </w:r>
      <w:r w:rsidRPr="0004226B">
        <w:t>R</w:t>
      </w:r>
      <w:r w:rsidR="00C254A8">
        <w:t>-</w:t>
      </w:r>
      <w:r w:rsidRPr="0004226B">
        <w:t xml:space="preserve">CNN přichází s vylepšením z hlediska rychlosti i přesnosti. </w:t>
      </w:r>
      <w:r w:rsidR="00AA3A26" w:rsidRPr="0004226B">
        <w:t>Na rozdíl od předchozího, tato architektura spojuje tři části</w:t>
      </w:r>
      <w:r w:rsidR="007251FD" w:rsidRPr="0004226B">
        <w:t>:</w:t>
      </w:r>
      <w:r w:rsidR="00AA3A26" w:rsidRPr="0004226B">
        <w:t xml:space="preserve"> extrakci vlastností, klasifikaci objektu a závěrečnou úpravu bouding boxu do jednoho.</w:t>
      </w:r>
      <w:r w:rsidR="000C6B4B" w:rsidRPr="0004226B">
        <w:t xml:space="preserve"> Zároveň optimalizuje práci s oblastmi zájmu, kdy do </w:t>
      </w:r>
      <w:r w:rsidR="00591949" w:rsidRPr="0004226B">
        <w:t>neuronové</w:t>
      </w:r>
      <w:r w:rsidR="00591949">
        <w:t xml:space="preserve"> sítě</w:t>
      </w:r>
      <w:r w:rsidR="000C6B4B">
        <w:t xml:space="preserve"> vstupuje celý obraz</w:t>
      </w:r>
      <w:r w:rsidR="003A6D96">
        <w:t>, který je zpracován jedním průchodem přes CNN</w:t>
      </w:r>
      <w:r w:rsidR="000C6B4B">
        <w:t xml:space="preserve"> a výstupem je společná </w:t>
      </w:r>
      <w:r w:rsidR="003A6D96">
        <w:t>mapa vlastností</w:t>
      </w:r>
      <w:r w:rsidR="000C6B4B">
        <w:t>.</w:t>
      </w:r>
      <w:r w:rsidR="003A6D96">
        <w:t xml:space="preserve"> Z této mapy</w:t>
      </w:r>
      <w:r w:rsidR="007251FD">
        <w:t xml:space="preserve"> se</w:t>
      </w:r>
      <w:r w:rsidR="003A6D96">
        <w:t xml:space="preserve"> vyber</w:t>
      </w:r>
      <w:r w:rsidR="007251FD">
        <w:t>ou</w:t>
      </w:r>
      <w:r w:rsidR="003A6D96">
        <w:t xml:space="preserve"> </w:t>
      </w:r>
      <w:proofErr w:type="spellStart"/>
      <w:r w:rsidR="003A6D96">
        <w:t>selective</w:t>
      </w:r>
      <w:proofErr w:type="spellEnd"/>
      <w:r w:rsidR="003A6D96">
        <w:t xml:space="preserve"> </w:t>
      </w:r>
      <w:proofErr w:type="spellStart"/>
      <w:r w:rsidR="003A6D96">
        <w:t>search</w:t>
      </w:r>
      <w:proofErr w:type="spellEnd"/>
      <w:r w:rsidR="003A6D96">
        <w:t xml:space="preserve"> metodou sledované oblasti zájmu. Na získan</w:t>
      </w:r>
      <w:r w:rsidR="00591949">
        <w:t>ých</w:t>
      </w:r>
      <w:r w:rsidR="003A6D96">
        <w:t xml:space="preserve"> </w:t>
      </w:r>
      <w:proofErr w:type="spellStart"/>
      <w:r w:rsidR="003A6D96">
        <w:t>RoI</w:t>
      </w:r>
      <w:proofErr w:type="spellEnd"/>
      <w:r w:rsidR="003A6D96">
        <w:t xml:space="preserve"> je aplikován algoritmus </w:t>
      </w:r>
      <w:proofErr w:type="spellStart"/>
      <w:r w:rsidR="003A6D96">
        <w:t>RoI</w:t>
      </w:r>
      <w:proofErr w:type="spellEnd"/>
      <w:r w:rsidR="003A6D96">
        <w:t xml:space="preserve"> </w:t>
      </w:r>
      <w:proofErr w:type="spellStart"/>
      <w:r w:rsidR="003A6D96">
        <w:t>pooling</w:t>
      </w:r>
      <w:proofErr w:type="spellEnd"/>
      <w:r w:rsidR="003A6D96">
        <w:t xml:space="preserve">, který zapříčiní vytvoření fixních délek vektorů vlastností. Ty jsou poslány do plně propojené CNN, která současně klasifikuje třídu objektu a zároveň provádí přesnou lokalizaci využitím </w:t>
      </w:r>
      <w:proofErr w:type="spellStart"/>
      <w:r w:rsidR="003A6D96">
        <w:t>softmax</w:t>
      </w:r>
      <w:proofErr w:type="spellEnd"/>
      <w:r w:rsidR="003A6D96">
        <w:t xml:space="preserve"> vrstvy a lineární regrese </w:t>
      </w:r>
      <w:r w:rsidR="00636825">
        <w:fldChar w:fldCharType="begin"/>
      </w:r>
      <w:r w:rsidR="00636825">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636825">
        <w:fldChar w:fldCharType="separate"/>
      </w:r>
      <w:r w:rsidR="00636825">
        <w:rPr>
          <w:noProof/>
        </w:rPr>
        <w:t>[2]</w:t>
      </w:r>
      <w:r w:rsidR="00636825">
        <w:fldChar w:fldCharType="end"/>
      </w:r>
      <w:r w:rsidR="003A6D96">
        <w:t>.</w:t>
      </w:r>
    </w:p>
    <w:p w14:paraId="579D0FC0" w14:textId="474AD306" w:rsidR="003A6D96" w:rsidRPr="002E41F3" w:rsidRDefault="003A6D96" w:rsidP="002E41F3">
      <w:r>
        <w:t>Ačkoliv se jedná o výrazný pokrok oproti architektuře R</w:t>
      </w:r>
      <w:r w:rsidR="00C254A8">
        <w:t>-</w:t>
      </w:r>
      <w:r>
        <w:t xml:space="preserve">CNN, stále se jedná o časově náročný proces zejména kvůli využití konvenčních metod pro vyhledávání oblastí zájmu, jako je algoritmus </w:t>
      </w:r>
      <w:proofErr w:type="spellStart"/>
      <w:r>
        <w:t>selective</w:t>
      </w:r>
      <w:proofErr w:type="spellEnd"/>
      <w:r>
        <w:t xml:space="preserve"> </w:t>
      </w:r>
      <w:proofErr w:type="spellStart"/>
      <w:r>
        <w:t>search</w:t>
      </w:r>
      <w:proofErr w:type="spellEnd"/>
      <w:r>
        <w:t xml:space="preserve"> </w:t>
      </w:r>
      <w:r w:rsidR="00370278">
        <w:fldChar w:fldCharType="begin"/>
      </w:r>
      <w:r w:rsidR="00370278">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370278">
        <w:fldChar w:fldCharType="separate"/>
      </w:r>
      <w:r w:rsidR="00370278">
        <w:rPr>
          <w:noProof/>
        </w:rPr>
        <w:t>[2]</w:t>
      </w:r>
      <w:r w:rsidR="00370278">
        <w:fldChar w:fldCharType="end"/>
      </w:r>
      <w:r>
        <w:t xml:space="preserve">. </w:t>
      </w:r>
    </w:p>
    <w:p w14:paraId="7E387E19" w14:textId="31AFB807" w:rsidR="00956EBE" w:rsidRDefault="00956EBE" w:rsidP="00591949">
      <w:pPr>
        <w:pStyle w:val="Nadpis3"/>
      </w:pPr>
      <w:bookmarkStart w:id="22" w:name="_Toc191894749"/>
      <w:proofErr w:type="spellStart"/>
      <w:r w:rsidRPr="002E41F3">
        <w:t>Faster</w:t>
      </w:r>
      <w:proofErr w:type="spellEnd"/>
      <w:r w:rsidR="00C254A8">
        <w:t xml:space="preserve"> </w:t>
      </w:r>
      <w:r w:rsidRPr="002E41F3">
        <w:t>R</w:t>
      </w:r>
      <w:r w:rsidR="00C254A8">
        <w:t>-</w:t>
      </w:r>
      <w:r w:rsidRPr="002E41F3">
        <w:t>CNN</w:t>
      </w:r>
      <w:bookmarkEnd w:id="22"/>
    </w:p>
    <w:p w14:paraId="61FE44C9" w14:textId="0EA7CC75" w:rsidR="00DD05EB" w:rsidRPr="00DD05EB" w:rsidRDefault="00DD05EB" w:rsidP="00DD05EB">
      <w:r>
        <w:t xml:space="preserve">Architektura </w:t>
      </w:r>
      <w:proofErr w:type="spellStart"/>
      <w:r>
        <w:t>Faster</w:t>
      </w:r>
      <w:proofErr w:type="spellEnd"/>
      <w:r w:rsidR="00C254A8">
        <w:t xml:space="preserve"> </w:t>
      </w:r>
      <w:r>
        <w:t>R</w:t>
      </w:r>
      <w:r w:rsidR="00C254A8">
        <w:t>-</w:t>
      </w:r>
      <w:r>
        <w:t>CNN navazuje a vylepšuje předchozí Fast</w:t>
      </w:r>
      <w:r w:rsidR="00C254A8">
        <w:t xml:space="preserve"> </w:t>
      </w:r>
      <w:r>
        <w:t>R</w:t>
      </w:r>
      <w:r w:rsidR="00C254A8">
        <w:t>-</w:t>
      </w:r>
      <w:r>
        <w:t xml:space="preserve">CNN. Nahrazuje tradiční </w:t>
      </w:r>
      <w:r w:rsidR="005F2A68">
        <w:t xml:space="preserve">časově náročné </w:t>
      </w:r>
      <w:r>
        <w:t xml:space="preserve">přístupy pro vyhledávání oblastí zájmu jako </w:t>
      </w:r>
      <w:proofErr w:type="spellStart"/>
      <w:r w:rsidR="000544A0">
        <w:t>s</w:t>
      </w:r>
      <w:r>
        <w:t>elective</w:t>
      </w:r>
      <w:proofErr w:type="spellEnd"/>
      <w:r>
        <w:t xml:space="preserve"> </w:t>
      </w:r>
      <w:proofErr w:type="spellStart"/>
      <w:r w:rsidR="000544A0">
        <w:t>s</w:t>
      </w:r>
      <w:r>
        <w:t>earch</w:t>
      </w:r>
      <w:proofErr w:type="spellEnd"/>
      <w:r>
        <w:t xml:space="preserve"> nebo MCG (</w:t>
      </w:r>
      <w:proofErr w:type="spellStart"/>
      <w:r>
        <w:t>M</w:t>
      </w:r>
      <w:r w:rsidRPr="00DD05EB">
        <w:t>ultiscale</w:t>
      </w:r>
      <w:proofErr w:type="spellEnd"/>
      <w:r w:rsidRPr="00DD05EB">
        <w:t xml:space="preserve"> </w:t>
      </w:r>
      <w:proofErr w:type="spellStart"/>
      <w:r w:rsidR="000544A0">
        <w:t>c</w:t>
      </w:r>
      <w:r w:rsidRPr="00DD05EB">
        <w:t>ombinatorial</w:t>
      </w:r>
      <w:proofErr w:type="spellEnd"/>
      <w:r w:rsidRPr="00DD05EB">
        <w:t xml:space="preserve"> </w:t>
      </w:r>
      <w:proofErr w:type="spellStart"/>
      <w:r w:rsidR="000544A0">
        <w:t>g</w:t>
      </w:r>
      <w:r w:rsidRPr="00DD05EB">
        <w:t>rouping</w:t>
      </w:r>
      <w:proofErr w:type="spellEnd"/>
      <w:r>
        <w:t>) pomocí CNN zvan</w:t>
      </w:r>
      <w:r w:rsidR="00D126B4">
        <w:t>é</w:t>
      </w:r>
      <w:r>
        <w:t xml:space="preserve"> </w:t>
      </w:r>
      <w:proofErr w:type="spellStart"/>
      <w:r>
        <w:t>Regional</w:t>
      </w:r>
      <w:proofErr w:type="spellEnd"/>
      <w:r>
        <w:t xml:space="preserve"> </w:t>
      </w:r>
      <w:proofErr w:type="spellStart"/>
      <w:r>
        <w:t>Proposal</w:t>
      </w:r>
      <w:proofErr w:type="spellEnd"/>
      <w:r>
        <w:t xml:space="preserve"> Network (RPN)</w:t>
      </w:r>
      <w:r w:rsidR="005F2A68">
        <w:t xml:space="preserve">, která je schopna se v průběhu tréninku učit </w:t>
      </w:r>
      <w:r w:rsidR="007363A8">
        <w:fldChar w:fldCharType="begin"/>
      </w:r>
      <w:r w:rsidR="007363A8">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7363A8">
        <w:fldChar w:fldCharType="separate"/>
      </w:r>
      <w:r w:rsidR="007363A8">
        <w:rPr>
          <w:noProof/>
        </w:rPr>
        <w:t>[2]</w:t>
      </w:r>
      <w:r w:rsidR="007363A8">
        <w:fldChar w:fldCharType="end"/>
      </w:r>
      <w:r>
        <w:t>.</w:t>
      </w:r>
      <w:r w:rsidR="005F2A68">
        <w:t xml:space="preserve"> Zavedení RPN zrychluje dobu zpracování obrazu z několika sekund na </w:t>
      </w:r>
      <w:r w:rsidR="005F2A68" w:rsidRPr="00025371">
        <w:rPr>
          <w:shd w:val="clear" w:color="auto" w:fill="E36C0A" w:themeFill="accent6" w:themeFillShade="BF"/>
        </w:rPr>
        <w:t>milisekundy</w:t>
      </w:r>
      <w:r w:rsidR="00025371">
        <w:t xml:space="preserve"> </w:t>
      </w:r>
      <w:r w:rsidR="00025371">
        <w:fldChar w:fldCharType="begin"/>
      </w:r>
      <w:r w:rsidR="003801D5">
        <w:instrText xml:space="preserve"> ADDIN EN.CITE &lt;EndNote&gt;&lt;Cite&gt;&lt;Author&gt;Ahmed&lt;/Author&gt;&lt;Year&gt;2023&lt;/Year&gt;&lt;RecNum&gt;11&lt;/RecNum&gt;&lt;DisplayText&gt;[12]&lt;/DisplayText&gt;&lt;record&gt;&lt;rec-number&gt;11&lt;/rec-number&gt;&lt;foreign-keys&gt;&lt;key app="EN" db-id="epv0etvs2pfr99e5xxpv5027xe05stzr22vd" timestamp="1738181447"&gt;11&lt;/key&gt;&lt;/foreign-keys&gt;&lt;ref-type name="Journal Article"&gt;17&lt;/ref-type&gt;&lt;contributors&gt;&lt;authors&gt;&lt;author&gt;Ahmed, Khandakar&lt;/author&gt;&lt;author&gt;Ghareh Mohammadi, Farid&lt;/author&gt;&lt;author&gt;Matus, Manuel&lt;/author&gt;&lt;author&gt;Shenavarmasouleh, Farzan&lt;/author&gt;&lt;author&gt;Pereira, Luiz&lt;/author&gt;&lt;author&gt;Ioannis, Zisis&lt;/author&gt;&lt;author&gt;Amini, M. Hadi&lt;/author&gt;&lt;/authors&gt;&lt;/contributors&gt;&lt;titles&gt;&lt;title&gt;Towards Real-time House Detection in Aerial Imagery Using Faster Region-based Convolutional Neural Network&lt;/title&gt;&lt;secondary-title&gt;IPSI Transactions on Internet Research&lt;/secondary-title&gt;&lt;/titles&gt;&lt;periodical&gt;&lt;full-title&gt;IPSI Transactions on Internet Research&lt;/full-title&gt;&lt;/periodical&gt;&lt;pages&gt;46-54&lt;/pages&gt;&lt;volume&gt;&lt;style face="normal" font="default" charset="238" size="100%"&gt;19&lt;/style&gt;&lt;/volume&gt;&lt;number&gt;&lt;style face="normal" font="default" charset="238" size="100%"&gt;2&lt;/style&gt;&lt;/number&gt;&lt;dates&gt;&lt;year&gt;&lt;style face="normal" font="default" charset="238" size="100%"&gt;2023&lt;/style&gt;&lt;/year&gt;&lt;/dates&gt;&lt;urls&gt;&lt;/urls&gt;&lt;electronic-resource-num&gt;10.58245/ipsi.tir.2302.06&lt;/electronic-resource-num&gt;&lt;/record&gt;&lt;/Cite&gt;&lt;/EndNote&gt;</w:instrText>
      </w:r>
      <w:r w:rsidR="00025371">
        <w:fldChar w:fldCharType="separate"/>
      </w:r>
      <w:r w:rsidR="003801D5">
        <w:rPr>
          <w:noProof/>
        </w:rPr>
        <w:t>[12]</w:t>
      </w:r>
      <w:r w:rsidR="00025371">
        <w:fldChar w:fldCharType="end"/>
      </w:r>
      <w:r w:rsidR="005F2A68">
        <w:t xml:space="preserve">. Díky propojení vrstev RPN s neuronovou sítí detekční </w:t>
      </w:r>
      <w:r w:rsidR="00316DCE">
        <w:t>sekce se zásadně zvyšuje i přesnost detekce a celková efektivita algoritmu.</w:t>
      </w:r>
    </w:p>
    <w:p w14:paraId="2D950144" w14:textId="684671DE" w:rsidR="00916097" w:rsidRDefault="00916097" w:rsidP="00591949">
      <w:pPr>
        <w:pStyle w:val="Nadpis2"/>
      </w:pPr>
      <w:bookmarkStart w:id="23" w:name="_Toc191894750"/>
      <w:proofErr w:type="spellStart"/>
      <w:r w:rsidRPr="002E41F3">
        <w:t>One-stage</w:t>
      </w:r>
      <w:proofErr w:type="spellEnd"/>
      <w:r w:rsidRPr="002E41F3">
        <w:t xml:space="preserve"> detektory</w:t>
      </w:r>
      <w:bookmarkEnd w:id="23"/>
    </w:p>
    <w:p w14:paraId="687E45B8" w14:textId="47723044" w:rsidR="00463DFF" w:rsidRPr="00463DFF" w:rsidRDefault="00546342" w:rsidP="00463DFF">
      <w:proofErr w:type="spellStart"/>
      <w:r>
        <w:t>One-stage</w:t>
      </w:r>
      <w:proofErr w:type="spellEnd"/>
      <w:r>
        <w:t xml:space="preserve"> frameworky pro detekci objektu konají celý proces současně. Lokalizace i identifikace objektu probíhají zároveň za použití hluboké konvoluční neuronové sítě. Pomocí tohoto přístupu lze dosahovat zpracování obrazu za mnohem kratší dobu, jelikož dochází pouze k jednomu průchodu vstup</w:t>
      </w:r>
      <w:r w:rsidR="0018021C">
        <w:t>u</w:t>
      </w:r>
      <w:r>
        <w:t xml:space="preserve"> neuronovou sítí, při kterém jsou lokalizovány všechny </w:t>
      </w:r>
      <w:proofErr w:type="spellStart"/>
      <w:r>
        <w:t>bounding</w:t>
      </w:r>
      <w:proofErr w:type="spellEnd"/>
      <w:r>
        <w:t xml:space="preserve"> boxy zároveň. Součástí stejného průchodu algoritmem CNN je také přiřazení hodnoty </w:t>
      </w:r>
      <w:r>
        <w:lastRenderedPageBreak/>
        <w:t>pravděpodobnosti příslušnost</w:t>
      </w:r>
      <w:r w:rsidR="000544A0">
        <w:t>i</w:t>
      </w:r>
      <w:r>
        <w:t xml:space="preserve"> </w:t>
      </w:r>
      <w:r w:rsidR="000544A0">
        <w:t xml:space="preserve">boxu </w:t>
      </w:r>
      <w:r>
        <w:t>k určit</w:t>
      </w:r>
      <w:r w:rsidR="000544A0">
        <w:t>é</w:t>
      </w:r>
      <w:r>
        <w:t xml:space="preserve"> třídě. Do této skupiny se řadí např. architektury </w:t>
      </w:r>
      <w:proofErr w:type="spellStart"/>
      <w:r>
        <w:t>DetectorNet</w:t>
      </w:r>
      <w:proofErr w:type="spellEnd"/>
      <w:r>
        <w:t xml:space="preserve">, </w:t>
      </w:r>
      <w:proofErr w:type="spellStart"/>
      <w:r>
        <w:t>OverFeat</w:t>
      </w:r>
      <w:proofErr w:type="spellEnd"/>
      <w:r>
        <w:t xml:space="preserve">, SSD nebo YOLO </w:t>
      </w:r>
      <w:r w:rsidR="00985AF9">
        <w:fldChar w:fldCharType="begin"/>
      </w:r>
      <w:r w:rsidR="00985AF9">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985AF9">
        <w:fldChar w:fldCharType="separate"/>
      </w:r>
      <w:r w:rsidR="00985AF9">
        <w:rPr>
          <w:noProof/>
        </w:rPr>
        <w:t>[2]</w:t>
      </w:r>
      <w:r w:rsidR="00985AF9">
        <w:fldChar w:fldCharType="end"/>
      </w:r>
      <w:r>
        <w:t>.</w:t>
      </w:r>
    </w:p>
    <w:p w14:paraId="01404431" w14:textId="1A7D674E" w:rsidR="00982CF8" w:rsidRDefault="00956EBE" w:rsidP="004676EA">
      <w:pPr>
        <w:pStyle w:val="Nadpis3"/>
      </w:pPr>
      <w:bookmarkStart w:id="24" w:name="_Toc191894751"/>
      <w:r>
        <w:t>SSD</w:t>
      </w:r>
      <w:bookmarkEnd w:id="24"/>
    </w:p>
    <w:p w14:paraId="689BB71A" w14:textId="4E5BF73F" w:rsidR="002D2D56" w:rsidRPr="002D2D56" w:rsidRDefault="002D2D56" w:rsidP="002D2D56">
      <w:r w:rsidRPr="002D2D56">
        <w:t xml:space="preserve">Single Shot </w:t>
      </w:r>
      <w:proofErr w:type="spellStart"/>
      <w:r w:rsidRPr="002D2D56">
        <w:t>Multibox</w:t>
      </w:r>
      <w:proofErr w:type="spellEnd"/>
      <w:r w:rsidRPr="002D2D56">
        <w:t xml:space="preserve"> </w:t>
      </w:r>
      <w:proofErr w:type="spellStart"/>
      <w:r w:rsidRPr="002D2D56">
        <w:t>Detector</w:t>
      </w:r>
      <w:proofErr w:type="spellEnd"/>
      <w:r w:rsidRPr="002D2D56">
        <w:t xml:space="preserve"> (SSD) umožňuje detekci </w:t>
      </w:r>
      <w:r>
        <w:t xml:space="preserve">více typů objektů zároveň. Proces lokalizace objektu je inspirován architekturou </w:t>
      </w:r>
      <w:proofErr w:type="spellStart"/>
      <w:r>
        <w:t>Faster</w:t>
      </w:r>
      <w:proofErr w:type="spellEnd"/>
      <w:r>
        <w:t>-RCNN, ze které je převzat mechanismus kotev. Díky tomu může SSD extrahovat vlastnosti objektů různých velikostí s podobnou přesností jako</w:t>
      </w:r>
      <w:r w:rsidR="000544A0">
        <w:t xml:space="preserve"> </w:t>
      </w:r>
      <w:proofErr w:type="spellStart"/>
      <w:r>
        <w:t>Faster</w:t>
      </w:r>
      <w:proofErr w:type="spellEnd"/>
      <w:r>
        <w:t>-</w:t>
      </w:r>
      <w:r w:rsidRPr="00BD0CF2">
        <w:t xml:space="preserve">RCNN </w:t>
      </w:r>
      <w:r w:rsidR="00985AF9" w:rsidRPr="00BD0CF2">
        <w:fldChar w:fldCharType="begin"/>
      </w:r>
      <w:r w:rsidR="00985AF9" w:rsidRPr="00BD0CF2">
        <w:instrText xml:space="preserve"> ADDIN EN.CITE &lt;EndNote&gt;&lt;Cite&gt;&lt;Author&gt;Ravpreet&lt;/Author&gt;&lt;Year&gt;2023&lt;/Year&gt;&lt;RecNum&gt;1&lt;/RecNum&gt;&lt;DisplayText&gt;[2]&lt;/DisplayText&gt;&lt;record&gt;&lt;rec-number&gt;1&lt;/rec-number&gt;&lt;foreign-keys&gt;&lt;key app="EN" db-id="epv0etvs2pfr99e5xxpv5027xe05stzr22vd" timestamp="1738157543"&gt;1&lt;/key&gt;&lt;/foreign-keys&gt;&lt;ref-type name="Journal Article"&gt;17&lt;/ref-type&gt;&lt;contributors&gt;&lt;authors&gt;&lt;author&gt;&lt;style face="normal" font="default" size="100%"&gt;Ravpreet&lt;/style&gt;&lt;style face="normal" font="default" charset="238" size="100%"&gt;,&lt;/style&gt;&lt;style face="normal" font="default" size="100%"&gt; Kaur&lt;/style&gt;&lt;/author&gt;&lt;author&gt;&lt;style face="normal" font="default" size="100%"&gt;Sarbjeet&lt;/style&gt;&lt;style face="normal" font="default" charset="238" size="100%"&gt;,&lt;/style&gt;&lt;style face="normal" font="default" size="100%"&gt; Singh&lt;/style&gt;&lt;/author&gt;&lt;/authors&gt;&lt;/contributors&gt;&lt;titles&gt;&lt;title&gt;A comprehensive review of object detection with deep learning&lt;/title&gt;&lt;secondary-title&gt;Digital Signal Processing&lt;/secondary-title&gt;&lt;/titles&gt;&lt;periodical&gt;&lt;full-title&gt;Digital Signal Processing&lt;/full-title&gt;&lt;/periodical&gt;&lt;volume&gt;132&lt;/volume&gt;&lt;dates&gt;&lt;year&gt;2023&lt;/year&gt;&lt;/dates&gt;&lt;isbn&gt;1051-2004&lt;/isbn&gt;&lt;urls&gt;&lt;/urls&gt;&lt;custom7&gt;103812&lt;/custom7&gt;&lt;/record&gt;&lt;/Cite&gt;&lt;/EndNote&gt;</w:instrText>
      </w:r>
      <w:r w:rsidR="00985AF9" w:rsidRPr="00BD0CF2">
        <w:fldChar w:fldCharType="separate"/>
      </w:r>
      <w:r w:rsidR="00985AF9" w:rsidRPr="00BD0CF2">
        <w:rPr>
          <w:noProof/>
        </w:rPr>
        <w:t>[2]</w:t>
      </w:r>
      <w:r w:rsidR="00985AF9" w:rsidRPr="00BD0CF2">
        <w:fldChar w:fldCharType="end"/>
      </w:r>
      <w:r w:rsidRPr="00BD0CF2">
        <w:t xml:space="preserve">. </w:t>
      </w:r>
      <w:r w:rsidR="00F70247" w:rsidRPr="00BD0CF2">
        <w:t>Metoda stojí na neuronové sítí VGG-16</w:t>
      </w:r>
      <w:r w:rsidR="00BD0CF2" w:rsidRPr="00BD0CF2">
        <w:t xml:space="preserve"> </w:t>
      </w:r>
      <w:r w:rsidR="00BD0CF2" w:rsidRPr="00BD0CF2">
        <w:fldChar w:fldCharType="begin"/>
      </w:r>
      <w:r w:rsidR="00BD0CF2" w:rsidRPr="00BD0CF2">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BD0CF2" w:rsidRPr="00BD0CF2">
        <w:fldChar w:fldCharType="separate"/>
      </w:r>
      <w:r w:rsidR="00BD0CF2" w:rsidRPr="00BD0CF2">
        <w:rPr>
          <w:noProof/>
        </w:rPr>
        <w:t>[13]</w:t>
      </w:r>
      <w:r w:rsidR="00BD0CF2" w:rsidRPr="00BD0CF2">
        <w:fldChar w:fldCharType="end"/>
      </w:r>
      <w:r w:rsidR="00F70247" w:rsidRPr="00BD0CF2">
        <w:t xml:space="preserve">, která lokalizuje objekty pomocí </w:t>
      </w:r>
      <w:proofErr w:type="spellStart"/>
      <w:r w:rsidR="00F70247" w:rsidRPr="00BD0CF2">
        <w:t>bounding</w:t>
      </w:r>
      <w:proofErr w:type="spellEnd"/>
      <w:r w:rsidR="00F70247" w:rsidRPr="00BD0CF2">
        <w:t xml:space="preserve"> boxů a zároveň každému boxu přiřazuje pravděpodobnosti příslušností k jednotlivým třídám objektů (nikoliv pravděpodobnost, že se jedná o jakýkoliv objekt). Je tedy třeba za třídu objektu považovat i pozadí jako negativní </w:t>
      </w:r>
      <w:r w:rsidR="000544A0" w:rsidRPr="00BD0CF2">
        <w:t>detekci</w:t>
      </w:r>
      <w:r w:rsidR="00F70247" w:rsidRPr="00BD0CF2">
        <w:t>, aby bylo možné ohraničujícímu rámečku nepřiřadit žádnou konkrétní třídu.</w:t>
      </w:r>
      <w:r w:rsidR="002F3BA4" w:rsidRPr="00BD0CF2">
        <w:t xml:space="preserve"> </w:t>
      </w:r>
      <w:r w:rsidR="00E7648D" w:rsidRPr="00BD0CF2">
        <w:t>Zavrhnutí</w:t>
      </w:r>
      <w:r w:rsidR="00E7648D">
        <w:t xml:space="preserve"> nevhodně přiřazených objektů zajišťuje metoda </w:t>
      </w:r>
      <w:r w:rsidR="004676EA">
        <w:t xml:space="preserve">non-maximum </w:t>
      </w:r>
      <w:proofErr w:type="spellStart"/>
      <w:r w:rsidR="004676EA">
        <w:t>suppression</w:t>
      </w:r>
      <w:proofErr w:type="spellEnd"/>
      <w:r w:rsidR="004676EA">
        <w:t xml:space="preserve"> (</w:t>
      </w:r>
      <w:r w:rsidR="00E7648D">
        <w:t>NMS</w:t>
      </w:r>
      <w:r w:rsidR="004676EA">
        <w:t>)</w:t>
      </w:r>
      <w:r w:rsidR="00E7648D">
        <w:t>. Zejména díky použití RPN dosahuje architektura SSD velmi vysokých detekčních rychlost</w:t>
      </w:r>
      <w:r w:rsidR="00DF4DA7">
        <w:t>í</w:t>
      </w:r>
      <w:r w:rsidR="00E7648D">
        <w:t xml:space="preserve"> při udržení vysokého standardu přesnosti detekce. Pro řadu </w:t>
      </w:r>
      <w:r w:rsidR="000C3FF0">
        <w:t xml:space="preserve">úloh, z porovnání </w:t>
      </w:r>
      <w:r w:rsidR="00847662">
        <w:t xml:space="preserve">s algoritmy YOLOv3, </w:t>
      </w:r>
      <w:proofErr w:type="spellStart"/>
      <w:r w:rsidR="00847662">
        <w:t>Faster</w:t>
      </w:r>
      <w:proofErr w:type="spellEnd"/>
      <w:r w:rsidR="00847662">
        <w:t xml:space="preserve"> R-CNN a dalšími </w:t>
      </w:r>
      <w:r w:rsidR="000544A0">
        <w:t xml:space="preserve">v </w:t>
      </w:r>
      <w:r w:rsidR="000C3FF0">
        <w:t xml:space="preserve">článku </w:t>
      </w:r>
      <w:r w:rsidR="00F51B46">
        <w:fldChar w:fldCharType="begin"/>
      </w:r>
      <w:r w:rsidR="00BD0CF2">
        <w:instrText xml:space="preserve"> ADDIN EN.CITE &lt;EndNote&gt;&lt;Cite&gt;&lt;Author&gt;Liu&lt;/Author&gt;&lt;Year&gt;2021&lt;/Year&gt;&lt;RecNum&gt;12&lt;/RecNum&gt;&lt;DisplayText&gt;[14]&lt;/DisplayText&gt;&lt;record&gt;&lt;rec-number&gt;12&lt;/rec-number&gt;&lt;foreign-keys&gt;&lt;key app="EN" db-id="epv0etvs2pfr99e5xxpv5027xe05stzr22vd" timestamp="1738183137"&gt;12&lt;/key&gt;&lt;/foreign-keys&gt;&lt;ref-type name="Journal Article"&gt;17&lt;/ref-type&gt;&lt;contributors&gt;&lt;authors&gt;&lt;author&gt;Yang Liu&lt;/author&gt;&lt;author&gt;Peng Sun&lt;/author&gt;&lt;author&gt;Nickolas Wergeles&lt;/author&gt;&lt;author&gt;Yi Shang&lt;/author&gt;&lt;/authors&gt;&lt;/contributors&gt;&lt;titles&gt;&lt;title&gt;A survey and performance evaluation of deep learning methods for small object detection&lt;/title&gt;&lt;secondary-title&gt;Expert Systems with Applications&lt;/secondary-title&gt;&lt;/titles&gt;&lt;periodical&gt;&lt;full-title&gt;Expert Systems with Applications&lt;/full-title&gt;&lt;/periodical&gt;&lt;volume&gt;&lt;style face="normal" font="default" charset="238" size="100%"&gt;172&lt;/style&gt;&lt;/volume&gt;&lt;dates&gt;&lt;year&gt;&lt;style face="normal" font="default" charset="238" size="100%"&gt;2021&lt;/style&gt;&lt;/year&gt;&lt;/dates&gt;&lt;isbn&gt;0957-4174&lt;/isbn&gt;&lt;urls&gt;&lt;/urls&gt;&lt;custom7&gt;114602&lt;/custom7&gt;&lt;electronic-resource-num&gt;//doi.org/10.1016/j.eswa.2021.114602&lt;/electronic-resource-num&gt;&lt;/record&gt;&lt;/Cite&gt;&lt;/EndNote&gt;</w:instrText>
      </w:r>
      <w:r w:rsidR="00F51B46">
        <w:fldChar w:fldCharType="separate"/>
      </w:r>
      <w:r w:rsidR="00BD0CF2">
        <w:rPr>
          <w:noProof/>
        </w:rPr>
        <w:t>[14]</w:t>
      </w:r>
      <w:r w:rsidR="00F51B46">
        <w:fldChar w:fldCharType="end"/>
      </w:r>
      <w:r w:rsidR="000C3FF0">
        <w:t>,</w:t>
      </w:r>
      <w:r w:rsidR="00E7648D">
        <w:t xml:space="preserve"> se </w:t>
      </w:r>
      <w:r w:rsidR="00847662">
        <w:t xml:space="preserve">ale </w:t>
      </w:r>
      <w:r w:rsidR="00E7648D">
        <w:t xml:space="preserve">zdá být použití metody SSD </w:t>
      </w:r>
      <w:r w:rsidR="00847662">
        <w:t xml:space="preserve">nevyhovujícím </w:t>
      </w:r>
      <w:r w:rsidR="00E7648D">
        <w:t>řešením</w:t>
      </w:r>
      <w:r w:rsidR="00847662">
        <w:t xml:space="preserve"> z důvodu nepřesné detekce malých objektů</w:t>
      </w:r>
      <w:r w:rsidR="00BD0CF2">
        <w:t xml:space="preserve"> </w:t>
      </w:r>
      <w:r w:rsidR="00BD0CF2">
        <w:fldChar w:fldCharType="begin"/>
      </w:r>
      <w:r w:rsidR="00BD0CF2">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BD0CF2">
        <w:fldChar w:fldCharType="separate"/>
      </w:r>
      <w:r w:rsidR="00BD0CF2">
        <w:rPr>
          <w:noProof/>
        </w:rPr>
        <w:t>[13]</w:t>
      </w:r>
      <w:r w:rsidR="00BD0CF2">
        <w:fldChar w:fldCharType="end"/>
      </w:r>
      <w:r w:rsidR="00E7648D">
        <w:t>.</w:t>
      </w:r>
    </w:p>
    <w:p w14:paraId="4946A32D" w14:textId="4840FBAF" w:rsidR="00956EBE" w:rsidRDefault="00956EBE" w:rsidP="00956EBE">
      <w:pPr>
        <w:pStyle w:val="Nadpis2"/>
      </w:pPr>
      <w:bookmarkStart w:id="25" w:name="_Toc191894752"/>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rsidR="00DF4DA7">
        <w:t xml:space="preserve"> (YOLO)</w:t>
      </w:r>
      <w:bookmarkEnd w:id="25"/>
    </w:p>
    <w:p w14:paraId="07018510" w14:textId="34CB35A6" w:rsidR="00C0792B" w:rsidRDefault="00DC3435" w:rsidP="00DC3435">
      <w:r>
        <w:t xml:space="preserve">Algoritmus </w:t>
      </w:r>
      <w:proofErr w:type="spellStart"/>
      <w:r>
        <w:t>You</w:t>
      </w:r>
      <w:proofErr w:type="spellEnd"/>
      <w:r>
        <w:t xml:space="preserve"> </w:t>
      </w:r>
      <w:proofErr w:type="spellStart"/>
      <w:r>
        <w:t>Only</w:t>
      </w:r>
      <w:proofErr w:type="spellEnd"/>
      <w:r>
        <w:t xml:space="preserve"> </w:t>
      </w:r>
      <w:proofErr w:type="spellStart"/>
      <w:r>
        <w:t>Look</w:t>
      </w:r>
      <w:proofErr w:type="spellEnd"/>
      <w:r>
        <w:t xml:space="preserve"> </w:t>
      </w:r>
      <w:proofErr w:type="spellStart"/>
      <w:r>
        <w:t>Once</w:t>
      </w:r>
      <w:proofErr w:type="spellEnd"/>
      <w:r>
        <w:t xml:space="preserve"> je dalším algoritmem spadajícím do kategorie </w:t>
      </w:r>
      <w:proofErr w:type="spellStart"/>
      <w:r>
        <w:t>one-stage</w:t>
      </w:r>
      <w:proofErr w:type="spellEnd"/>
      <w:r>
        <w:t xml:space="preserve"> detektorů. Základní </w:t>
      </w:r>
      <w:r w:rsidR="00C0792B">
        <w:t>myšlenka všech verzí této metody</w:t>
      </w:r>
      <w:r>
        <w:t xml:space="preserve"> stojí na rozdělení vstupního obrazu na mřížku, kde každá buňka zodpovídá za detekci objektů spadající</w:t>
      </w:r>
      <w:r w:rsidR="001256E6">
        <w:t>ch</w:t>
      </w:r>
      <w:r>
        <w:t xml:space="preserve"> svým středem na její území. YOLO používá konvoluční neuronovou síť k predikci všech bouding boxů najednou. K detekci každého objektu tedy </w:t>
      </w:r>
      <w:r w:rsidR="000544A0">
        <w:t xml:space="preserve">jsou </w:t>
      </w:r>
      <w:r>
        <w:t>využi</w:t>
      </w:r>
      <w:r w:rsidR="000544A0">
        <w:t>ty</w:t>
      </w:r>
      <w:r>
        <w:t xml:space="preserve"> všechny vlastnosti vstupujícího obrazu</w:t>
      </w:r>
      <w:r w:rsidR="00F51B46">
        <w:t xml:space="preserve"> </w:t>
      </w:r>
      <w:r w:rsidR="00F51B46">
        <w:fldChar w:fldCharType="begin"/>
      </w:r>
      <w:r w:rsidR="00BD0CF2">
        <w:instrText xml:space="preserve"> ADDIN EN.CITE &lt;EndNote&gt;&lt;Cite&gt;&lt;Author&gt;Lavanya&lt;/Author&gt;&lt;Year&gt;2023&lt;/Year&gt;&lt;RecNum&gt;13&lt;/RecNum&gt;&lt;DisplayText&gt;[15]&lt;/DisplayText&gt;&lt;record&gt;&lt;rec-number&gt;13&lt;/rec-number&gt;&lt;foreign-keys&gt;&lt;key app="EN" db-id="epv0etvs2pfr99e5xxpv5027xe05stzr22vd" timestamp="1738183310"&gt;13&lt;/key&gt;&lt;/foreign-keys&gt;&lt;ref-type name="Journal Article"&gt;17&lt;/ref-type&gt;&lt;contributors&gt;&lt;authors&gt;&lt;author&gt;Lavanya, Gudala&lt;/author&gt;&lt;author&gt;Pande, Sagar&lt;/author&gt;&lt;/authors&gt;&lt;/contributors&gt;&lt;titles&gt;&lt;title&gt;Enhancing Real-time Object Detection with YOLO Algorithm&lt;/title&gt;&lt;secondary-title&gt;EAI Endorsed Transactions on Internet of Things&lt;/secondary-title&gt;&lt;/titles&gt;&lt;periodical&gt;&lt;full-title&gt;EAI Endorsed Transactions on Internet of Things&lt;/full-title&gt;&lt;/periodical&gt;&lt;volume&gt;&lt;style face="normal" font="default" charset="238" size="100%"&gt;10&lt;/style&gt;&lt;/volume&gt;&lt;dates&gt;&lt;year&gt;&lt;style face="normal" font="default" charset="238" size="100%"&gt;2023&lt;/style&gt;&lt;/year&gt;&lt;/dates&gt;&lt;urls&gt;&lt;/urls&gt;&lt;electronic-resource-num&gt;10.4108/eetiot.4541&lt;/electronic-resource-num&gt;&lt;/record&gt;&lt;/Cite&gt;&lt;/EndNote&gt;</w:instrText>
      </w:r>
      <w:r w:rsidR="00F51B46">
        <w:fldChar w:fldCharType="separate"/>
      </w:r>
      <w:r w:rsidR="00BD0CF2">
        <w:rPr>
          <w:noProof/>
        </w:rPr>
        <w:t>[15]</w:t>
      </w:r>
      <w:r w:rsidR="00F51B46">
        <w:fldChar w:fldCharType="end"/>
      </w:r>
      <w:r>
        <w:t>.</w:t>
      </w:r>
    </w:p>
    <w:p w14:paraId="3ED443B7" w14:textId="2C135D10" w:rsidR="00DC3435" w:rsidRDefault="001256E6" w:rsidP="00DC3435">
      <w:r>
        <w:t xml:space="preserve">Podle </w:t>
      </w:r>
      <w:r w:rsidR="006F06D9">
        <w:fldChar w:fldCharType="begin"/>
      </w:r>
      <w:r w:rsidR="006F06D9">
        <w:instrText xml:space="preserve"> ADDIN EN.CITE &lt;EndNote&gt;&lt;Cite&gt;&lt;Author&gt;Cong&lt;/Author&gt;&lt;Year&gt;2023&lt;/Year&gt;&lt;RecNum&gt;3&lt;/RecNum&gt;&lt;DisplayText&gt;[1]&lt;/DisplayText&gt;&lt;record&gt;&lt;rec-number&gt;3&lt;/rec-number&gt;&lt;foreign-keys&gt;&lt;key app="EN" db-id="epv0etvs2pfr99e5xxpv5027xe05stzr22vd" timestamp="1738167967"&gt;3&lt;/key&gt;&lt;/foreign-keys&gt;&lt;ref-type name="Journal Article"&gt;17&lt;/ref-type&gt;&lt;contributors&gt;&lt;authors&gt;&lt;author&gt;Cong, Xiaohan&lt;/author&gt;&lt;author&gt;Li, Shixin&lt;/author&gt;&lt;author&gt;Chen, Fankai&lt;/author&gt;&lt;author&gt;Liu, Chen&lt;/author&gt;&lt;author&gt;Meng, Yue&lt;/author&gt;&lt;/authors&gt;&lt;/contributors&gt;&lt;titles&gt;&lt;title&gt;A Review of YOLO Object Detection Algorithms based on Deep Learning&lt;/title&gt;&lt;secondary-title&gt;Frontiers in Computing and Intelligent Systems&lt;/secondary-title&gt;&lt;/titles&gt;&lt;periodical&gt;&lt;full-title&gt;Frontiers in Computing and Intelligent Systems&lt;/full-title&gt;&lt;/periodical&gt;&lt;pages&gt;17-20&lt;/pages&gt;&lt;volume&gt;4&lt;/volume&gt;&lt;number&gt;2&lt;/number&gt;&lt;dates&gt;&lt;year&gt;2023&lt;/year&gt;&lt;/dates&gt;&lt;urls&gt;&lt;/urls&gt;&lt;electronic-resource-num&gt;10.54097/fcis.v4i2.9730&lt;/electronic-resource-num&gt;&lt;/record&gt;&lt;/Cite&gt;&lt;/EndNote&gt;</w:instrText>
      </w:r>
      <w:r w:rsidR="006F06D9">
        <w:fldChar w:fldCharType="separate"/>
      </w:r>
      <w:r w:rsidR="006F06D9">
        <w:rPr>
          <w:noProof/>
        </w:rPr>
        <w:t>[1]</w:t>
      </w:r>
      <w:r w:rsidR="006F06D9">
        <w:fldChar w:fldCharType="end"/>
      </w:r>
      <w:r>
        <w:t xml:space="preserve"> se j</w:t>
      </w:r>
      <w:r w:rsidR="00DC3435">
        <w:t xml:space="preserve">edná o </w:t>
      </w:r>
      <w:r w:rsidR="0018021C">
        <w:t>často</w:t>
      </w:r>
      <w:r w:rsidR="00DC3435">
        <w:t xml:space="preserve"> využívanou architekturu pro detekci objektů v obraze napříč všemi detekčními přístupy</w:t>
      </w:r>
      <w:r w:rsidR="00C0792B">
        <w:t>, jelikož disponuje řadou konkurenčních výhod</w:t>
      </w:r>
      <w:r w:rsidR="00DC3435">
        <w:t xml:space="preserve">. </w:t>
      </w:r>
      <w:r w:rsidR="00C0792B">
        <w:t xml:space="preserve">Mezi nejdůležitější patří vysoká rychlost detekce způsobená použitím </w:t>
      </w:r>
      <w:proofErr w:type="spellStart"/>
      <w:r w:rsidR="00C0792B">
        <w:t>one-stage</w:t>
      </w:r>
      <w:proofErr w:type="spellEnd"/>
      <w:r w:rsidR="00C0792B">
        <w:t xml:space="preserve"> přístupu a řadou dalších optimalizačních opatření. To umožňuje YOLO algoritmu rychle detekovat objekty a cíle v živých video přenosech s vysokým rozlišením v reálném čase, což z něj dělá nejvyužívanější detekční metodu v oblastech autonomního řízení či dohlížecích a bezpečnostních kamerových systémů.</w:t>
      </w:r>
      <w:r w:rsidR="00E24A25">
        <w:t xml:space="preserve"> Modely umělé inteligence pro detekci objektu v obraze lze pomocí YOLO architektury vytrénovat na velmi vysokou přesnost, přičemž rychlost procesu je zachována. Díky tomu lze algoritmus aplikovat v dalších oblastech jako j</w:t>
      </w:r>
      <w:r w:rsidR="00D81FB9">
        <w:t>sou</w:t>
      </w:r>
      <w:r w:rsidR="00E24A25">
        <w:t xml:space="preserve"> bezpečnostní kontrola přístupu či inteligentní brán</w:t>
      </w:r>
      <w:r w:rsidR="00D81FB9">
        <w:t>y</w:t>
      </w:r>
      <w:r w:rsidR="00E24A25">
        <w:t xml:space="preserve">, kde může být totožnost osob ověřena například pomocí </w:t>
      </w:r>
      <w:r w:rsidR="00E24A25">
        <w:lastRenderedPageBreak/>
        <w:t>rozpoznání obličeje</w:t>
      </w:r>
      <w:r w:rsidR="00D81FB9">
        <w:t xml:space="preserve"> nebo SPZ</w:t>
      </w:r>
      <w:r w:rsidR="00E24A25">
        <w:t xml:space="preserve">. </w:t>
      </w:r>
      <w:r w:rsidR="00D81FB9">
        <w:t>YOLO se také využívá k ovládání robotů jako nástroj vidění robota, který je</w:t>
      </w:r>
      <w:r w:rsidR="000D7CC0">
        <w:t xml:space="preserve"> poté</w:t>
      </w:r>
      <w:r w:rsidR="00D81FB9">
        <w:t xml:space="preserve"> schopen se bezpečně přemísťovat </w:t>
      </w:r>
      <w:r w:rsidR="000D7CC0">
        <w:t>díky</w:t>
      </w:r>
      <w:r w:rsidR="00D81FB9">
        <w:t xml:space="preserve"> detekování blížících se překážek</w:t>
      </w:r>
      <w:r>
        <w:t>.</w:t>
      </w:r>
    </w:p>
    <w:p w14:paraId="3F1CF7D4" w14:textId="53047CC6" w:rsidR="00B5410C" w:rsidRDefault="003F0076" w:rsidP="003F0076">
      <w:pPr>
        <w:pStyle w:val="Nadpis3"/>
      </w:pPr>
      <w:bookmarkStart w:id="26" w:name="_Toc191894753"/>
      <w:r>
        <w:t>Algoritmus YOLO</w:t>
      </w:r>
      <w:bookmarkEnd w:id="26"/>
    </w:p>
    <w:p w14:paraId="4B8BA2D1" w14:textId="24361EB2" w:rsidR="003F0076" w:rsidRDefault="003F0076" w:rsidP="003F0076">
      <w:r>
        <w:t>YOLO architektura podléhá nepřetržitému vývoji a zlepšování detekčních schopností. Aktuálně je dostupných 11 verzí algoritmu od původní varianty YOLO až po nejnovější YOLOv11. Následující obecný mechanismus algoritmu je společný pro všechny verze.</w:t>
      </w:r>
    </w:p>
    <w:p w14:paraId="15C21F10" w14:textId="6191FC5E" w:rsidR="003F0076" w:rsidRDefault="003F0076" w:rsidP="00F32584">
      <w:r w:rsidRPr="00ED2AFB">
        <w:t xml:space="preserve">V prvním kroku je vstupní obraz proveden přes CNN, pomocí které jsou extrahovány jeho vlastnosti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rsidRPr="00ED2AFB">
        <w:t>.</w:t>
      </w:r>
      <w:r w:rsidR="00BF3D70">
        <w:t xml:space="preserve"> </w:t>
      </w:r>
      <w:r w:rsidR="00BF3D70" w:rsidRPr="00AA1405">
        <w:t>YOLO využívá v jednotlivých verzích různé CNN</w:t>
      </w:r>
      <w:r w:rsidRPr="00AA1405">
        <w:t xml:space="preserve"> </w:t>
      </w:r>
      <w:r w:rsidR="00BF3D70" w:rsidRPr="00AA1405">
        <w:t xml:space="preserve">od </w:t>
      </w:r>
      <w:proofErr w:type="spellStart"/>
      <w:r w:rsidR="00BF3D70" w:rsidRPr="00AA1405">
        <w:t>backbone</w:t>
      </w:r>
      <w:proofErr w:type="spellEnd"/>
      <w:r w:rsidR="00BF3D70" w:rsidRPr="00AA1405">
        <w:t xml:space="preserve"> zvané </w:t>
      </w:r>
      <w:proofErr w:type="spellStart"/>
      <w:r w:rsidR="00BF3D70" w:rsidRPr="00AA1405">
        <w:t>Dar</w:t>
      </w:r>
      <w:r w:rsidR="0018021C" w:rsidRPr="00AA1405">
        <w:t>k</w:t>
      </w:r>
      <w:r w:rsidR="00BF3D70" w:rsidRPr="00AA1405">
        <w:t>net</w:t>
      </w:r>
      <w:proofErr w:type="spellEnd"/>
      <w:r w:rsidR="00BF3D70" w:rsidRPr="00AA1405">
        <w:t xml:space="preserve"> v prvotních verzích</w:t>
      </w:r>
      <w:r w:rsidR="00AA1405" w:rsidRPr="00AA1405">
        <w:t xml:space="preserve"> </w:t>
      </w:r>
      <w:r w:rsidR="00AA1405" w:rsidRPr="007F6B78">
        <w:fldChar w:fldCharType="begin"/>
      </w:r>
      <w:r w:rsidR="00AA1405" w:rsidRPr="007F6B78">
        <w:instrText xml:space="preserve"> ADDIN EN.CITE &lt;EndNote&gt;&lt;Cite&gt;&lt;Author&gt;Aziz&lt;/Author&gt;&lt;Year&gt;2020&lt;/Year&gt;&lt;RecNum&gt;19&lt;/RecNum&gt;&lt;DisplayText&gt;[13]&lt;/DisplayText&gt;&lt;record&gt;&lt;rec-number&gt;19&lt;/rec-number&gt;&lt;foreign-keys&gt;&lt;key app="EN" db-id="epv0etvs2pfr99e5xxpv5027xe05stzr22vd" timestamp="1738660736"&gt;19&lt;/key&gt;&lt;/foreign-keys&gt;&lt;ref-type name="Journal Article"&gt;17&lt;/ref-type&gt;&lt;contributors&gt;&lt;authors&gt;&lt;author&gt;Aziz, Lubna&lt;/author&gt;&lt;author&gt;Haji Salam, Md. Sah Bin&lt;/author&gt;&lt;author&gt;Sheikh, Usman Ullah&lt;/author&gt;&lt;author&gt;Ayub, Sara&lt;/author&gt;&lt;/authors&gt;&lt;/contributors&gt;&lt;titles&gt;&lt;title&gt;Exploring Deep Learning-Based Architecture, Strategies, Applications and Current Trends in Generic Object Detection: A Comprehensive Review&lt;/title&gt;&lt;secondary-title&gt;IEEE Access&lt;/secondary-title&gt;&lt;/titles&gt;&lt;periodical&gt;&lt;full-title&gt;IEEE Access&lt;/full-title&gt;&lt;/periodical&gt;&lt;pages&gt;170461-170495&lt;/pages&gt;&lt;volume&gt;&lt;style face="normal" font="default" charset="238" size="100%"&gt;8&lt;/style&gt;&lt;/volume&gt;&lt;dates&gt;&lt;year&gt;&lt;style face="normal" font="default" charset="238" size="100%"&gt;2020&lt;/style&gt;&lt;/year&gt;&lt;/dates&gt;&lt;urls&gt;&lt;/urls&gt;&lt;electronic-resource-num&gt;10.1109/ACCESS.2020.3021508&lt;/electronic-resource-num&gt;&lt;/record&gt;&lt;/Cite&gt;&lt;/EndNote&gt;</w:instrText>
      </w:r>
      <w:r w:rsidR="00AA1405" w:rsidRPr="007F6B78">
        <w:fldChar w:fldCharType="separate"/>
      </w:r>
      <w:r w:rsidR="00AA1405" w:rsidRPr="007F6B78">
        <w:rPr>
          <w:noProof/>
        </w:rPr>
        <w:t>[13]</w:t>
      </w:r>
      <w:r w:rsidR="00AA1405" w:rsidRPr="007F6B78">
        <w:fldChar w:fldCharType="end"/>
      </w:r>
      <w:r w:rsidR="00BF3D70" w:rsidRPr="007F6B78">
        <w:t>, přes  ELAN</w:t>
      </w:r>
      <w:r w:rsidR="00BF3D70">
        <w:t xml:space="preserve"> v YOLOv7</w:t>
      </w:r>
      <w:r w:rsidR="00F52ACA">
        <w:t xml:space="preserve"> </w:t>
      </w:r>
      <w:r w:rsidR="006F06D9">
        <w:fldChar w:fldCharType="begin"/>
      </w:r>
      <w:r w:rsidR="00ED2AFB">
        <w:instrText xml:space="preserve"> ADDIN EN.CITE &lt;EndNote&gt;&lt;Cite&gt;&lt;Author&gt;Yanyun&lt;/Author&gt;&lt;Year&gt;2023&lt;/Year&gt;&lt;RecNum&gt;14&lt;/RecNum&gt;&lt;DisplayText&gt;[17]&lt;/DisplayText&gt;&lt;record&gt;&lt;rec-number&gt;14&lt;/rec-number&gt;&lt;foreign-keys&gt;&lt;key app="EN" db-id="epv0etvs2pfr99e5xxpv5027xe05stzr22vd" timestamp="1738237480"&gt;14&lt;/key&gt;&lt;/foreign-keys&gt;&lt;ref-type name="Journal Article"&gt;17&lt;/ref-type&gt;&lt;contributors&gt;&lt;authors&gt;&lt;author&gt;Yanyun, Shen&lt;/author&gt;&lt;author&gt;&lt;style face="normal" font="default" size="100%"&gt;Liu &lt;/style&gt;&lt;style face="normal" font="default" charset="134" size="100%"&gt;</w:instrText>
      </w:r>
      <w:r w:rsidR="00ED2AFB">
        <w:rPr>
          <w:rFonts w:ascii="Yu Gothic" w:eastAsia="Yu Gothic" w:hAnsi="Yu Gothic" w:cs="Yu Gothic" w:hint="eastAsia"/>
        </w:rPr>
        <w:instrText>刘迪</w:instrText>
      </w:r>
      <w:r w:rsidR="00ED2AFB">
        <w:instrText>&lt;/style&gt;&lt;style face="normal" font="default" size="100%"&gt;, Di&lt;/style&gt;&lt;/author&gt;&lt;author&gt;Chen, Junyi&lt;/author&gt;&lt;author&gt;Wang, Zhipan&lt;/author&gt;&lt;author&gt;Wang, Zhe&lt;/author&gt;&lt;author&gt;Zhang, Qingling&lt;/author&gt;&lt;/authors&gt;&lt;/contributors&gt;&lt;titles&gt;&lt;title&gt;On-Board Multi-Class Geospatial Object Detection Based on Convolutional Neural Network for High Resolution Remote Sensing Images&lt;/title&gt;&lt;secondary-title&gt;Remote Sensing&lt;/secondary-title&gt;&lt;/titles&gt;&lt;periodical&gt;&lt;full-title&gt;Remote Sensing&lt;/full-title&gt;&lt;/periodical&gt;&lt;volume&gt;&lt;style face="normal" font="default" charset="238" size="100%"&gt;15&lt;/style&gt;&lt;/volume&gt;&lt;number&gt;&lt;style face="normal" font="default" charset="238" size="100%"&gt;16&lt;/style&gt;&lt;/number&gt;&lt;dates&gt;&lt;year&gt;&lt;style face="normal" font="default" charset="238" size="100%"&gt;2023&lt;/style&gt;&lt;/year&gt;&lt;/dates&gt;&lt;urls&gt;&lt;/urls&gt;&lt;custom6&gt;3963&lt;/custom6&gt;&lt;electronic-resource-num&gt;10.3390/rs15163963&lt;/electronic-resource-num&gt;&lt;/record&gt;&lt;/Cite&gt;&lt;/EndNote&gt;</w:instrText>
      </w:r>
      <w:r w:rsidR="006F06D9">
        <w:fldChar w:fldCharType="separate"/>
      </w:r>
      <w:r w:rsidR="00ED2AFB">
        <w:rPr>
          <w:noProof/>
        </w:rPr>
        <w:t>[17]</w:t>
      </w:r>
      <w:r w:rsidR="006F06D9">
        <w:fldChar w:fldCharType="end"/>
      </w:r>
      <w:r w:rsidR="007933E2">
        <w:t xml:space="preserve"> </w:t>
      </w:r>
      <w:r w:rsidR="007933E2" w:rsidRPr="007D7567">
        <w:t>a mnoho dalších</w:t>
      </w:r>
      <w:r w:rsidR="007D7567" w:rsidRPr="007D7567">
        <w:t>.</w:t>
      </w:r>
    </w:p>
    <w:p w14:paraId="39FFD47E" w14:textId="17DCDD55" w:rsidR="00DE435B" w:rsidRDefault="000D7CC0" w:rsidP="004E5308">
      <w:r>
        <w:t>Z</w:t>
      </w:r>
      <w:r w:rsidR="00DE435B">
        <w:t xml:space="preserve">ískaná </w:t>
      </w:r>
      <w:r>
        <w:t xml:space="preserve">mapa vlastností </w:t>
      </w:r>
      <w:r w:rsidR="00DE435B">
        <w:t>je rozdělena na mřížku. Po průchodu mapy přes plně propojenou CNN každá buňka této mřížky detekuje všechny objekty jejichž středy spadají do oblasti této buňky. Výstupem každé buňky pak jsou nalezené bouding boxy ohraničující objekty a k nim náležící pravděpodobnosti. Každou takovou hodnotou model vyjadřuje pravděpodobnost, že se jedná o nějaký objekt a zároveň jistotu přesnosti určení polohy objektu</w:t>
      </w:r>
      <w:r w:rsidR="00ED2AFB">
        <w:t xml:space="preserve">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rsidR="00DE435B">
        <w:t>.</w:t>
      </w:r>
    </w:p>
    <w:p w14:paraId="06F4EEBC" w14:textId="1179D225" w:rsidR="00053356" w:rsidRDefault="001B432F" w:rsidP="004E5308">
      <w:r>
        <w:t xml:space="preserve">Díky mřížkové metodě vznikne řada redundantních </w:t>
      </w:r>
      <w:proofErr w:type="spellStart"/>
      <w:r>
        <w:t>bou</w:t>
      </w:r>
      <w:r w:rsidR="004E5308">
        <w:t>n</w:t>
      </w:r>
      <w:r>
        <w:t>ding</w:t>
      </w:r>
      <w:proofErr w:type="spellEnd"/>
      <w:r>
        <w:t xml:space="preserve"> boxů způsobených mnohočetnou detekcí jednoho objektu různými buňkami či falešných detekcí objektů s nízkou pravděpodobností. Z tohoto důvodu přichází na řadu algoritmus NMS, který vyřazuje </w:t>
      </w:r>
      <w:proofErr w:type="spellStart"/>
      <w:r>
        <w:t>bounding</w:t>
      </w:r>
      <w:proofErr w:type="spellEnd"/>
      <w:r>
        <w:t xml:space="preserve"> boxy s nízkou šancí na přítomnost objektu. Zároveň na základě metriky </w:t>
      </w:r>
      <w:proofErr w:type="spellStart"/>
      <w:r w:rsidR="001256E6">
        <w:t>Intersection</w:t>
      </w:r>
      <w:proofErr w:type="spellEnd"/>
      <w:r w:rsidR="001256E6">
        <w:t xml:space="preserve"> </w:t>
      </w:r>
      <w:proofErr w:type="spellStart"/>
      <w:r w:rsidR="001256E6">
        <w:t>over</w:t>
      </w:r>
      <w:proofErr w:type="spellEnd"/>
      <w:r w:rsidR="001256E6">
        <w:t xml:space="preserve"> union (</w:t>
      </w:r>
      <w:r>
        <w:t>IoU</w:t>
      </w:r>
      <w:r w:rsidR="001256E6">
        <w:t>)</w:t>
      </w:r>
      <w:r>
        <w:t xml:space="preserve"> porovnává, zda se jedná o vícečetnou detekci, či rozdílné objekty. V případě mnohonásobné detekce ponechá </w:t>
      </w:r>
      <w:proofErr w:type="spellStart"/>
      <w:r>
        <w:t>bounding</w:t>
      </w:r>
      <w:proofErr w:type="spellEnd"/>
      <w:r>
        <w:t xml:space="preserve"> box s nejvyšším </w:t>
      </w:r>
      <w:proofErr w:type="spellStart"/>
      <w:r>
        <w:t>confidence</w:t>
      </w:r>
      <w:proofErr w:type="spellEnd"/>
      <w:r>
        <w:t xml:space="preserve"> </w:t>
      </w:r>
      <w:proofErr w:type="spellStart"/>
      <w:r>
        <w:t>score</w:t>
      </w:r>
      <w:proofErr w:type="spellEnd"/>
      <w:r w:rsidR="00ED2AFB">
        <w:t xml:space="preserve"> </w:t>
      </w:r>
      <w:r w:rsidR="00ED2AFB">
        <w:fldChar w:fldCharType="begin"/>
      </w:r>
      <w:r w:rsidR="00ED2AFB">
        <w:instrText xml:space="preserve"> ADDIN EN.CITE &lt;EndNote&gt;&lt;Cite&gt;&lt;Author&gt;Badgujar&lt;/Author&gt;&lt;Year&gt;2024&lt;/Year&gt;&lt;RecNum&gt;20&lt;/RecNum&gt;&lt;DisplayText&gt;[16]&lt;/DisplayText&gt;&lt;record&gt;&lt;rec-number&gt;20&lt;/rec-number&gt;&lt;foreign-keys&gt;&lt;key app="EN" db-id="epv0etvs2pfr99e5xxpv5027xe05stzr22vd" timestamp="1738662563"&gt;20&lt;/key&gt;&lt;/foreign-keys&gt;&lt;ref-type name="Journal Article"&gt;17&lt;/ref-type&gt;&lt;contributors&gt;&lt;authors&gt;&lt;author&gt;Chetan M Badgujar&lt;/author&gt;&lt;author&gt;Alwin Poulose&lt;/author&gt;&lt;author&gt;Hao Gan&lt;/author&gt;&lt;/authors&gt;&lt;/contributors&gt;&lt;titles&gt;&lt;title&gt;Agricultural object detection with You Only Look Once (YOLO) Algorithm: A bibliometric and systematic literature review&lt;/title&gt;&lt;secondary-title&gt;Computers and Electronics in Agriculture&lt;/secondary-title&gt;&lt;/titles&gt;&lt;periodical&gt;&lt;full-title&gt;Computers and Electronics in Agriculture&lt;/full-title&gt;&lt;/periodical&gt;&lt;volume&gt;223&lt;/volume&gt;&lt;dates&gt;&lt;year&gt;&lt;style face="normal" font="default" charset="238" size="100%"&gt;2024&lt;/style&gt;&lt;/year&gt;&lt;/dates&gt;&lt;urls&gt;&lt;/urls&gt;&lt;custom7&gt;109090&lt;/custom7&gt;&lt;electronic-resource-num&gt;https://doi.org/10.1016/j.compag.2024.109090&lt;/electronic-resource-num&gt;&lt;/record&gt;&lt;/Cite&gt;&lt;/EndNote&gt;</w:instrText>
      </w:r>
      <w:r w:rsidR="00ED2AFB">
        <w:fldChar w:fldCharType="separate"/>
      </w:r>
      <w:r w:rsidR="00ED2AFB">
        <w:rPr>
          <w:noProof/>
        </w:rPr>
        <w:t>[16]</w:t>
      </w:r>
      <w:r w:rsidR="00ED2AFB">
        <w:fldChar w:fldCharType="end"/>
      </w:r>
      <w:r>
        <w:t>.</w:t>
      </w:r>
    </w:p>
    <w:p w14:paraId="08E0FAD9" w14:textId="77777777" w:rsidR="001256E6" w:rsidRDefault="001256E6" w:rsidP="001256E6">
      <w:pPr>
        <w:pStyle w:val="Nzev"/>
        <w:spacing w:after="0"/>
      </w:pPr>
      <w:r>
        <w:t>Intersection over Union (IoU)</w:t>
      </w:r>
    </w:p>
    <w:p w14:paraId="3A0402F7" w14:textId="38A19412" w:rsidR="001256E6" w:rsidRDefault="001256E6" w:rsidP="00FD0769">
      <m:oMath>
        <m:r>
          <w:rPr>
            <w:rFonts w:ascii="Cambria Math" w:hAnsi="Cambria Math"/>
          </w:rPr>
          <m:t>IoU</m:t>
        </m:r>
      </m:oMath>
      <w:r w:rsidRPr="00053356">
        <w:t xml:space="preserve"> je metrika založená na porovnání </w:t>
      </w:r>
      <w:r>
        <w:t xml:space="preserve">překryvu ploch 2 útvarů. V algoritmu YOLO se využívá v průběhu procesu detekce při použití NMS k porovnání obsahů </w:t>
      </w:r>
      <w:proofErr w:type="spellStart"/>
      <w:r>
        <w:t>bounding</w:t>
      </w:r>
      <w:proofErr w:type="spellEnd"/>
      <w:r>
        <w:t xml:space="preserve"> boxů pocházejících z různých detekcí nebo při statistickém vyhodnocení spolehlivosti modelu pomocí metrik</w:t>
      </w:r>
      <w:r w:rsidR="0046012F">
        <w:t xml:space="preserve"> </w:t>
      </w:r>
      <w:proofErr w:type="spellStart"/>
      <w:r w:rsidR="0046012F" w:rsidRPr="0046012F">
        <w:t>mean</w:t>
      </w:r>
      <w:proofErr w:type="spellEnd"/>
      <w:r w:rsidR="0046012F" w:rsidRPr="0046012F">
        <w:t xml:space="preserve"> </w:t>
      </w:r>
      <w:proofErr w:type="spellStart"/>
      <w:r w:rsidR="0046012F" w:rsidRPr="0046012F">
        <w:t>Average</w:t>
      </w:r>
      <w:proofErr w:type="spellEnd"/>
      <w:r w:rsidR="0046012F" w:rsidRPr="0046012F">
        <w:t xml:space="preserve"> </w:t>
      </w:r>
      <w:proofErr w:type="spellStart"/>
      <w:r w:rsidR="0046012F" w:rsidRPr="0046012F">
        <w:t>Precision</w:t>
      </w:r>
      <w:proofErr w:type="spellEnd"/>
      <w:r>
        <w:t xml:space="preserve"> </w:t>
      </w:r>
      <w:r w:rsidR="0046012F">
        <w:t>(</w:t>
      </w:r>
      <w:r>
        <w:t>mAP</w:t>
      </w:r>
      <w:r w:rsidR="0046012F">
        <w:t>)</w:t>
      </w:r>
      <w:r>
        <w:t xml:space="preserve">. V tomto případě se porovnává míra plochy překrytí referenčního ohraničujícího boxu z datasetu s plochou </w:t>
      </w:r>
      <w:proofErr w:type="spellStart"/>
      <w:r>
        <w:t>bounding</w:t>
      </w:r>
      <w:proofErr w:type="spellEnd"/>
      <w:r>
        <w:t xml:space="preserve"> boxu detekovaného objektu. </w:t>
      </w:r>
      <m:oMath>
        <m:r>
          <w:rPr>
            <w:rFonts w:ascii="Cambria Math" w:hAnsi="Cambria Math"/>
          </w:rPr>
          <m:t>IoU</m:t>
        </m:r>
      </m:oMath>
      <w:r>
        <w:t xml:space="preserve"> je vypočteno z rovnice (</w:t>
      </w:r>
      <w:r w:rsidR="002854B5">
        <w:t>2.3</w:t>
      </w:r>
      <w:r>
        <w:t xml:space="preserve">), kde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je obsah plochy průniku dvou oblastí a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 xml:space="preserve"> značí obsah útvaru sjednocujícího tyto dvě plochy</w:t>
      </w:r>
      <w:r w:rsidR="00FD0769">
        <w:t xml:space="preserve"> </w:t>
      </w:r>
      <w:r w:rsidR="00FD0769">
        <w:fldChar w:fldCharType="begin"/>
      </w:r>
      <w:r w:rsidR="00FD0769">
        <w:instrText xml:space="preserve"> ADDIN EN.CITE &lt;EndNote&gt;&lt;Cite&gt;&lt;Author&gt;Rezatofighi&lt;/Author&gt;&lt;Year&gt;2019&lt;/Year&gt;&lt;RecNum&gt;22&lt;/RecNum&gt;&lt;DisplayText&gt;[18]&lt;/DisplayText&gt;&lt;record&gt;&lt;rec-number&gt;22&lt;/rec-number&gt;&lt;foreign-keys&gt;&lt;key app="EN" db-id="epv0etvs2pfr99e5xxpv5027xe05stzr22vd" timestamp="1738672506"&gt;22&lt;/key&gt;&lt;/foreign-keys&gt;&lt;ref-type name="Conference Paper"&gt;47&lt;/ref-type&gt;&lt;contributors&gt;&lt;authors&gt;&lt;author&gt;Hamid Rezatofighi&lt;/author&gt;&lt;author&gt;Nathan Tsoi&lt;/author&gt;&lt;author&gt;JunYoung Gwak&lt;/author&gt;&lt;author&gt;Amir Sadeghian&lt;/author&gt;&lt;author&gt;Ian Reid&lt;/author&gt;&lt;author&gt;Silvio Savarese&lt;/author&gt;&lt;/authors&gt;&lt;/contributors&gt;&lt;titles&gt;&lt;title&gt;Generalized intersection over union: A metric and a loss for bounding box regression&lt;/title&gt;&lt;secondary-title&gt;32nd IEEE/CVF Conference on Computer Vision and Pattern Recognition&lt;/secondary-title&gt;&lt;/titles&gt;&lt;pages&gt;658 - 666&lt;/pages&gt;&lt;section&gt;8953982&lt;/section&gt;&lt;dates&gt;&lt;year&gt;2019&lt;/year&gt;&lt;/dates&gt;&lt;pub-location&gt;&lt;style face="normal" font="default" size="100%"&gt;Long Beach&lt;/style&gt;&lt;style face="normal" font="default" charset="238" size="100%"&gt;, CA, USA&lt;/style&gt;&lt;/pub-location&gt;&lt;publisher&gt;Computer Science Department, Stanford University, United States&amp;#xD;School of Computer Science, University of Adelaide, Australia&amp;#xD;Aibee Inc, United States&lt;/publisher&gt;&lt;urls&gt;&lt;/urls&gt;&lt;/record&gt;&lt;/Cite&gt;&lt;/EndNote&gt;</w:instrText>
      </w:r>
      <w:r w:rsidR="00FD0769">
        <w:fldChar w:fldCharType="separate"/>
      </w:r>
      <w:r w:rsidR="00FD0769">
        <w:rPr>
          <w:noProof/>
        </w:rPr>
        <w:t>[18]</w:t>
      </w:r>
      <w:r w:rsidR="00FD0769">
        <w:fldChar w:fldCharType="end"/>
      </w:r>
      <w:r>
        <w:t>.</w:t>
      </w:r>
    </w:p>
    <w:p w14:paraId="46F2970B" w14:textId="42E7A64C" w:rsidR="001256E6" w:rsidRPr="00520A23" w:rsidRDefault="001256E6" w:rsidP="00FD0769">
      <w:pPr>
        <w:tabs>
          <w:tab w:val="center" w:pos="4536"/>
          <w:tab w:val="right" w:pos="9070"/>
        </w:tabs>
        <w:jc w:val="center"/>
      </w:pPr>
      <w:r>
        <w:tab/>
      </w:r>
      <m:oMath>
        <m:r>
          <w:rPr>
            <w:rFonts w:ascii="Cambria Math" w:hAnsi="Cambria Math"/>
          </w:rPr>
          <m:t>IoU=</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U</m:t>
                </m:r>
              </m:sub>
            </m:sSub>
          </m:den>
        </m:f>
      </m:oMath>
      <w:r>
        <w:tab/>
        <w:t>(</w:t>
      </w:r>
      <w:r w:rsidR="002854B5">
        <w:t>2.3</w:t>
      </w:r>
      <w:r>
        <w:t>)</w:t>
      </w:r>
    </w:p>
    <w:p w14:paraId="7105DC4A" w14:textId="48F310D4" w:rsidR="001256E6" w:rsidRDefault="001256E6" w:rsidP="00FD0769">
      <w:r>
        <w:lastRenderedPageBreak/>
        <w:t>Z rovnice (</w:t>
      </w:r>
      <w:r w:rsidR="002854B5">
        <w:t>2.3</w:t>
      </w:r>
      <w:r>
        <w:t xml:space="preserve">) je zřejmé, že </w:t>
      </w:r>
      <m:oMath>
        <m:r>
          <w:rPr>
            <w:rFonts w:ascii="Cambria Math" w:hAnsi="Cambria Math"/>
          </w:rPr>
          <m:t>IoU</m:t>
        </m:r>
      </m:oMath>
      <w:r>
        <w:t xml:space="preserve"> musí náležet </w:t>
      </w:r>
      <m:oMath>
        <m:r>
          <w:rPr>
            <w:rFonts w:ascii="Cambria Math" w:hAnsi="Cambria Math"/>
          </w:rPr>
          <m:t>0&lt;IoU&lt;1</m:t>
        </m:r>
      </m:oMath>
      <w:r>
        <w:t xml:space="preserve">. Hodnota je pak obvykle porovnána s prahovou hodnotou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t xml:space="preserve"> a</w:t>
      </w:r>
      <w:r w:rsidR="0046012F">
        <w:t xml:space="preserve"> </w:t>
      </w:r>
      <w:r>
        <w:t xml:space="preserve">tento výsledek rozhoduje o </w:t>
      </w:r>
      <w:r w:rsidR="0046012F">
        <w:t>úspěšnosti detekce</w:t>
      </w:r>
      <w:r>
        <w:t>.</w:t>
      </w:r>
    </w:p>
    <w:p w14:paraId="6C0C1FBA" w14:textId="72C72AFA" w:rsidR="00754186" w:rsidRDefault="00754186" w:rsidP="00754186">
      <w:pPr>
        <w:pStyle w:val="Nzev"/>
      </w:pPr>
      <w:r>
        <w:t>Mean Average Precision (mAP)</w:t>
      </w:r>
    </w:p>
    <w:p w14:paraId="2DA47F05" w14:textId="4A9A50C3" w:rsidR="00AC494F" w:rsidRDefault="005148CB" w:rsidP="00754186">
      <w:r w:rsidRPr="005148CB">
        <w:t xml:space="preserve">Metrikou </w:t>
      </w:r>
      <w:proofErr w:type="spellStart"/>
      <w:r>
        <w:t>mean</w:t>
      </w:r>
      <w:proofErr w:type="spellEnd"/>
      <w:r>
        <w:t xml:space="preserve"> </w:t>
      </w:r>
      <w:proofErr w:type="spellStart"/>
      <w:r>
        <w:t>Average</w:t>
      </w:r>
      <w:proofErr w:type="spellEnd"/>
      <w:r>
        <w:t xml:space="preserve"> </w:t>
      </w:r>
      <w:proofErr w:type="spellStart"/>
      <w:r>
        <w:t>Precision</w:t>
      </w:r>
      <w:proofErr w:type="spellEnd"/>
      <w:r>
        <w:t xml:space="preserve"> (mAP) je měřena výkonost natrénovaného modelu. Model je vyzkoušen na testovací části datasetu a ze vzniklých </w:t>
      </w:r>
      <w:proofErr w:type="spellStart"/>
      <w:r>
        <w:t>bounding</w:t>
      </w:r>
      <w:proofErr w:type="spellEnd"/>
      <w:r>
        <w:t xml:space="preserve"> boxů a </w:t>
      </w:r>
      <w:proofErr w:type="spellStart"/>
      <w:r>
        <w:t>ground</w:t>
      </w:r>
      <w:proofErr w:type="spellEnd"/>
      <w:r>
        <w:t xml:space="preserve"> </w:t>
      </w:r>
      <w:proofErr w:type="spellStart"/>
      <w:r>
        <w:t>truth</w:t>
      </w:r>
      <w:proofErr w:type="spellEnd"/>
      <w:r>
        <w:t xml:space="preserve"> boxů z databáze jsou vypočteny IoU. Úspěšnost detekce je </w:t>
      </w:r>
      <w:r w:rsidR="00094834">
        <w:t xml:space="preserve">obvykle </w:t>
      </w:r>
      <w:r>
        <w:t xml:space="preserve">vyhodnocena na mnoha hladinách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t xml:space="preserve">. </w:t>
      </w:r>
      <w:r w:rsidR="00094834">
        <w:t xml:space="preserve">Následující postup pak probíhá pro každé </w:t>
      </w:r>
      <m:oMath>
        <m:r>
          <w:rPr>
            <w:rFonts w:ascii="Cambria Math" w:hAnsi="Cambria Math"/>
          </w:rPr>
          <m:t>Io</m:t>
        </m:r>
        <m:sSub>
          <m:sSubPr>
            <m:ctrlPr>
              <w:rPr>
                <w:rFonts w:ascii="Cambria Math" w:hAnsi="Cambria Math"/>
                <w:i/>
              </w:rPr>
            </m:ctrlPr>
          </m:sSubPr>
          <m:e>
            <m:r>
              <w:rPr>
                <w:rFonts w:ascii="Cambria Math" w:hAnsi="Cambria Math"/>
              </w:rPr>
              <m:t>U</m:t>
            </m:r>
          </m:e>
          <m:sub>
            <m:r>
              <w:rPr>
                <w:rFonts w:ascii="Cambria Math" w:hAnsi="Cambria Math"/>
              </w:rPr>
              <m:t>tresh</m:t>
            </m:r>
          </m:sub>
        </m:sSub>
      </m:oMath>
      <w:r w:rsidR="00094834">
        <w:t xml:space="preserve"> zvlášť. Nejprve je n</w:t>
      </w:r>
      <w:r>
        <w:t xml:space="preserve">a základě </w:t>
      </w:r>
      <w:r w:rsidR="00B01801">
        <w:t xml:space="preserve">výsledků </w:t>
      </w:r>
      <w:r w:rsidR="00094834">
        <w:t xml:space="preserve">úspěšných a neúspěšných detekcí </w:t>
      </w:r>
      <w:r>
        <w:t xml:space="preserve">sestavena závislost zvaná </w:t>
      </w:r>
      <w:proofErr w:type="spellStart"/>
      <w:r>
        <w:t>precision-recall</w:t>
      </w:r>
      <w:proofErr w:type="spellEnd"/>
      <w:r>
        <w:t xml:space="preserve"> </w:t>
      </w:r>
      <w:proofErr w:type="spellStart"/>
      <w:r>
        <w:t>curve</w:t>
      </w:r>
      <w:proofErr w:type="spellEnd"/>
      <w:r w:rsidR="00B01801">
        <w:t xml:space="preserve">, kde </w:t>
      </w:r>
      <w:proofErr w:type="spellStart"/>
      <w:r w:rsidR="00B01801">
        <w:t>precision</w:t>
      </w:r>
      <w:proofErr w:type="spellEnd"/>
      <w:r w:rsidR="00B01801">
        <w:t xml:space="preserve"> udává procent</w:t>
      </w:r>
      <w:r w:rsidR="00AC494F">
        <w:t>o</w:t>
      </w:r>
      <w:r w:rsidR="00B01801">
        <w:t xml:space="preserve"> správně identifikovaných objektů vůči všem predikcím a </w:t>
      </w:r>
      <w:proofErr w:type="spellStart"/>
      <w:r w:rsidR="00B01801">
        <w:t>recall</w:t>
      </w:r>
      <w:proofErr w:type="spellEnd"/>
      <w:r w:rsidR="00B01801">
        <w:t xml:space="preserve"> značí</w:t>
      </w:r>
      <w:r w:rsidR="00AC494F">
        <w:t xml:space="preserve"> procentuální</w:t>
      </w:r>
      <w:r w:rsidR="00B01801">
        <w:t xml:space="preserve"> </w:t>
      </w:r>
      <w:r w:rsidR="00AC494F">
        <w:t xml:space="preserve">počet správně nalezených objektů modelem ze všech </w:t>
      </w:r>
      <w:proofErr w:type="spellStart"/>
      <w:r w:rsidR="00AC494F">
        <w:t>ground</w:t>
      </w:r>
      <w:proofErr w:type="spellEnd"/>
      <w:r w:rsidR="00AC494F">
        <w:t xml:space="preserve"> </w:t>
      </w:r>
      <w:proofErr w:type="spellStart"/>
      <w:r w:rsidR="00AC494F">
        <w:t>truth</w:t>
      </w:r>
      <w:proofErr w:type="spellEnd"/>
      <w:r w:rsidR="00AC494F">
        <w:t xml:space="preserve"> boxů</w:t>
      </w:r>
      <w:r w:rsidR="008C6973">
        <w:t xml:space="preserve"> (</w:t>
      </w:r>
      <w:r w:rsidR="008C6973">
        <w:fldChar w:fldCharType="begin"/>
      </w:r>
      <w:r w:rsidR="008C6973">
        <w:instrText xml:space="preserve"> REF _Ref189835249 \h </w:instrText>
      </w:r>
      <w:r w:rsidR="008C6973">
        <w:fldChar w:fldCharType="separate"/>
      </w:r>
      <w:r w:rsidR="008C6973">
        <w:rPr>
          <w:b/>
          <w:bCs/>
        </w:rPr>
        <w:t>O</w:t>
      </w:r>
      <w:r w:rsidR="008C6973" w:rsidRPr="008C6973">
        <w:rPr>
          <w:b/>
          <w:bCs/>
        </w:rPr>
        <w:t xml:space="preserve">br. </w:t>
      </w:r>
      <w:r w:rsidR="008C6973" w:rsidRPr="008C6973">
        <w:rPr>
          <w:b/>
          <w:bCs/>
          <w:noProof/>
        </w:rPr>
        <w:t>2</w:t>
      </w:r>
      <w:r w:rsidR="008C6973" w:rsidRPr="008C6973">
        <w:rPr>
          <w:b/>
          <w:bCs/>
        </w:rPr>
        <w:t>.</w:t>
      </w:r>
      <w:r w:rsidR="008C6973" w:rsidRPr="008C6973">
        <w:rPr>
          <w:b/>
          <w:bCs/>
          <w:noProof/>
        </w:rPr>
        <w:t>6</w:t>
      </w:r>
      <w:r w:rsidR="008C6973">
        <w:fldChar w:fldCharType="end"/>
      </w:r>
      <w:r w:rsidR="008C6973">
        <w:t xml:space="preserve">). </w:t>
      </w:r>
      <w:r w:rsidR="00AC494F">
        <w:t xml:space="preserve">Plocha pod touto křivkou je definována jako </w:t>
      </w:r>
      <w:proofErr w:type="spellStart"/>
      <w:r w:rsidR="00AC494F">
        <w:t>average</w:t>
      </w:r>
      <w:proofErr w:type="spellEnd"/>
      <w:r w:rsidR="00AC494F">
        <w:t xml:space="preserve"> </w:t>
      </w:r>
      <w:proofErr w:type="spellStart"/>
      <w:r w:rsidR="00AC494F">
        <w:t>precision</w:t>
      </w:r>
      <w:proofErr w:type="spellEnd"/>
      <w:r w:rsidR="00AC494F">
        <w:t xml:space="preserve"> </w:t>
      </w:r>
      <m:oMath>
        <m:r>
          <w:rPr>
            <w:rFonts w:ascii="Cambria Math" w:hAnsi="Cambria Math"/>
          </w:rPr>
          <m:t xml:space="preserve">AP </m:t>
        </m:r>
      </m:oMath>
      <w:r w:rsidR="00AC494F">
        <w:t>a je vypočtena stejně jako precision-recall curve pro každou třídu objektu zvlášť.</w:t>
      </w:r>
      <w:r w:rsidR="00094834">
        <w:t xml:space="preserve"> </w:t>
      </w:r>
      <w:r w:rsidR="00AC494F">
        <w:t xml:space="preserve">Zprůměrováním všech </w:t>
      </w:r>
      <m:oMath>
        <m:r>
          <w:rPr>
            <w:rFonts w:ascii="Cambria Math" w:hAnsi="Cambria Math"/>
          </w:rPr>
          <m:t>AP</m:t>
        </m:r>
      </m:oMath>
      <w:r w:rsidR="00AC494F">
        <w:t xml:space="preserve"> vzniká výsledná hodnota </w:t>
      </w:r>
      <m:oMath>
        <m:r>
          <w:rPr>
            <w:rFonts w:ascii="Cambria Math" w:hAnsi="Cambria Math"/>
          </w:rPr>
          <m:t>mAP</m:t>
        </m:r>
      </m:oMath>
      <w:r w:rsidR="00E07BFA">
        <w:t xml:space="preserve"> </w:t>
      </w:r>
      <w:r w:rsidR="00E07BFA">
        <w:fldChar w:fldCharType="begin"/>
      </w:r>
      <w:r w:rsidR="00E07BFA">
        <w:instrText xml:space="preserve"> ADDIN EN.CITE &lt;EndNote&gt;&lt;Cite&gt;&lt;Author&gt;Padilla&lt;/Author&gt;&lt;Year&gt;2020&lt;/Year&gt;&lt;RecNum&gt;26&lt;/RecNum&gt;&lt;DisplayText&gt;[19]&lt;/DisplayText&gt;&lt;record&gt;&lt;rec-number&gt;26&lt;/rec-number&gt;&lt;foreign-keys&gt;&lt;key app="EN" db-id="epv0etvs2pfr99e5xxpv5027xe05stzr22vd" timestamp="1738933784"&gt;26&lt;/key&gt;&lt;/foreign-keys&gt;&lt;ref-type name="Conference Paper"&gt;47&lt;/ref-type&gt;&lt;contributors&gt;&lt;authors&gt;&lt;author&gt;Rafael Padilla&lt;/author&gt;&lt;author&gt;Sergio L. Netto&lt;/author&gt;&lt;author&gt;Eduardo A. B. da Silva&lt;/author&gt;&lt;/authors&gt;&lt;/contributors&gt;&lt;titles&gt;&lt;title&gt;A Survey on Performance Metrics forObject-Detection Algorithms&lt;/title&gt;&lt;secondary-title&gt;27th International Conference on Systems, Signals and Image Processing (IWSSIP)&lt;/secondary-title&gt;&lt;/titles&gt;&lt;dates&gt;&lt;year&gt;2020&lt;/year&gt;&lt;/dates&gt;&lt;pub-location&gt;ELECTR NETWORK&lt;/pub-location&gt;&lt;urls&gt;&lt;/urls&gt;&lt;/record&gt;&lt;/Cite&gt;&lt;/EndNote&gt;</w:instrText>
      </w:r>
      <w:r w:rsidR="00E07BFA">
        <w:fldChar w:fldCharType="separate"/>
      </w:r>
      <w:r w:rsidR="00E07BFA">
        <w:rPr>
          <w:noProof/>
        </w:rPr>
        <w:t>[19]</w:t>
      </w:r>
      <w:r w:rsidR="00E07BFA">
        <w:fldChar w:fldCharType="end"/>
      </w:r>
      <w:r w:rsidR="00E07BFA">
        <w:t>.</w:t>
      </w:r>
    </w:p>
    <w:p w14:paraId="5633136A" w14:textId="77777777" w:rsidR="008C6973" w:rsidRDefault="008C6973" w:rsidP="008C6973">
      <w:pPr>
        <w:keepNext/>
        <w:jc w:val="center"/>
      </w:pPr>
      <w:r>
        <w:rPr>
          <w:noProof/>
        </w:rPr>
        <w:drawing>
          <wp:inline distT="0" distB="0" distL="0" distR="0" wp14:anchorId="0DC04025" wp14:editId="2B9E6449">
            <wp:extent cx="3718560" cy="3605408"/>
            <wp:effectExtent l="0" t="0" r="0" b="0"/>
            <wp:docPr id="66800684"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975" cy="3630050"/>
                    </a:xfrm>
                    <a:prstGeom prst="rect">
                      <a:avLst/>
                    </a:prstGeom>
                    <a:noFill/>
                    <a:ln>
                      <a:noFill/>
                    </a:ln>
                  </pic:spPr>
                </pic:pic>
              </a:graphicData>
            </a:graphic>
          </wp:inline>
        </w:drawing>
      </w:r>
    </w:p>
    <w:p w14:paraId="578809D3" w14:textId="1B43F127" w:rsidR="008C6973" w:rsidRDefault="008C6973" w:rsidP="008C6973">
      <w:pPr>
        <w:pStyle w:val="Titulek"/>
        <w:jc w:val="left"/>
      </w:pPr>
      <w:bookmarkStart w:id="27" w:name="_Ref189835249"/>
      <w:bookmarkStart w:id="28" w:name="_Ref189835175"/>
      <w:r>
        <w:rPr>
          <w:b/>
          <w:bCs w:val="0"/>
        </w:rPr>
        <w:t>O</w:t>
      </w:r>
      <w:r w:rsidRPr="008C6973">
        <w:rPr>
          <w:b/>
          <w:bCs w:val="0"/>
        </w:rPr>
        <w:t xml:space="preserve">br. </w:t>
      </w:r>
      <w:r w:rsidRPr="008C6973">
        <w:rPr>
          <w:b/>
          <w:bCs w:val="0"/>
        </w:rPr>
        <w:fldChar w:fldCharType="begin"/>
      </w:r>
      <w:r w:rsidRPr="008C6973">
        <w:rPr>
          <w:b/>
          <w:bCs w:val="0"/>
        </w:rPr>
        <w:instrText xml:space="preserve"> STYLEREF 1 \s </w:instrText>
      </w:r>
      <w:r w:rsidRPr="008C6973">
        <w:rPr>
          <w:b/>
          <w:bCs w:val="0"/>
        </w:rPr>
        <w:fldChar w:fldCharType="separate"/>
      </w:r>
      <w:r w:rsidRPr="008C6973">
        <w:rPr>
          <w:b/>
          <w:bCs w:val="0"/>
          <w:noProof/>
        </w:rPr>
        <w:t>2</w:t>
      </w:r>
      <w:r w:rsidRPr="008C6973">
        <w:rPr>
          <w:b/>
          <w:bCs w:val="0"/>
        </w:rPr>
        <w:fldChar w:fldCharType="end"/>
      </w:r>
      <w:r w:rsidRPr="008C6973">
        <w:rPr>
          <w:b/>
          <w:bCs w:val="0"/>
        </w:rPr>
        <w:t>.</w:t>
      </w:r>
      <w:r w:rsidRPr="008C6973">
        <w:rPr>
          <w:b/>
          <w:bCs w:val="0"/>
        </w:rPr>
        <w:fldChar w:fldCharType="begin"/>
      </w:r>
      <w:r w:rsidRPr="008C6973">
        <w:rPr>
          <w:b/>
          <w:bCs w:val="0"/>
        </w:rPr>
        <w:instrText xml:space="preserve"> SEQ obr. \* ARABIC \s 1 </w:instrText>
      </w:r>
      <w:r w:rsidRPr="008C6973">
        <w:rPr>
          <w:b/>
          <w:bCs w:val="0"/>
        </w:rPr>
        <w:fldChar w:fldCharType="separate"/>
      </w:r>
      <w:r w:rsidRPr="008C6973">
        <w:rPr>
          <w:b/>
          <w:bCs w:val="0"/>
          <w:noProof/>
        </w:rPr>
        <w:t>6</w:t>
      </w:r>
      <w:r w:rsidRPr="008C6973">
        <w:rPr>
          <w:b/>
          <w:bCs w:val="0"/>
        </w:rPr>
        <w:fldChar w:fldCharType="end"/>
      </w:r>
      <w:bookmarkEnd w:id="27"/>
      <w:r>
        <w:t xml:space="preserve">: Ukázka </w:t>
      </w:r>
      <w:proofErr w:type="spellStart"/>
      <w:r>
        <w:t>Precision-Recall</w:t>
      </w:r>
      <w:proofErr w:type="spellEnd"/>
      <w:r>
        <w:t xml:space="preserve"> </w:t>
      </w:r>
      <w:proofErr w:type="spellStart"/>
      <w:r>
        <w:t>curve</w:t>
      </w:r>
      <w:proofErr w:type="spellEnd"/>
      <w:r>
        <w:t xml:space="preserve"> a plochy AP</w:t>
      </w:r>
      <w:bookmarkEnd w:id="28"/>
    </w:p>
    <w:p w14:paraId="5F73DFDF" w14:textId="6B27FDC4" w:rsidR="00094834" w:rsidRDefault="00094834" w:rsidP="00754186">
      <w:r>
        <w:t xml:space="preserve">Běžné používanou metrikou pro vyhodnocení modelů YOLO je </w:t>
      </w:r>
      <m:oMath>
        <m:r>
          <w:rPr>
            <w:rFonts w:ascii="Cambria Math" w:hAnsi="Cambria Math"/>
          </w:rPr>
          <m:t>mAP@50</m:t>
        </m:r>
      </m:oMath>
      <w:r>
        <w:t xml:space="preserve">, kde označení </w:t>
      </w:r>
      <m:oMath>
        <m:r>
          <w:rPr>
            <w:rFonts w:ascii="Cambria Math" w:hAnsi="Cambria Math"/>
          </w:rPr>
          <m:t>@50</m:t>
        </m:r>
      </m:oMath>
      <w:r>
        <w:t xml:space="preserve"> udává, že za úspěšnou detekci se považuje taková predikce objektu, jejíž </w:t>
      </w:r>
      <m:oMath>
        <m:r>
          <w:rPr>
            <w:rFonts w:ascii="Cambria Math" w:hAnsi="Cambria Math"/>
          </w:rPr>
          <m:t>IoU</m:t>
        </m:r>
      </m:oMath>
      <w:r>
        <w:t xml:space="preserve"> překryvu s ground truth boxem je alespoň 50 %.</w:t>
      </w:r>
    </w:p>
    <w:p w14:paraId="29D8C86F" w14:textId="2D57CD32" w:rsidR="00094834" w:rsidRPr="005148CB" w:rsidRDefault="00094834" w:rsidP="00754186">
      <w:r>
        <w:lastRenderedPageBreak/>
        <w:t xml:space="preserve">Další obvyklou metrikou je </w:t>
      </w:r>
      <m:oMath>
        <m:r>
          <w:rPr>
            <w:rFonts w:ascii="Cambria Math" w:hAnsi="Cambria Math"/>
          </w:rPr>
          <m:t>mAP@[50:95]</m:t>
        </m:r>
      </m:oMath>
      <w:r>
        <w:t xml:space="preserve">, která postupně vypočítá hodnoty </w:t>
      </w:r>
      <m:oMath>
        <m:r>
          <w:rPr>
            <w:rFonts w:ascii="Cambria Math" w:hAnsi="Cambria Math"/>
          </w:rPr>
          <m:t>mAP</m:t>
        </m:r>
      </m:oMath>
      <w:r w:rsidR="007A65D2">
        <w:t xml:space="preserve"> na deseti prazích úspěšnosti </w:t>
      </w:r>
      <m:oMath>
        <m:r>
          <w:rPr>
            <w:rFonts w:ascii="Cambria Math" w:hAnsi="Cambria Math"/>
          </w:rPr>
          <m:t>0,50;0,55;0,60;…;0,95</m:t>
        </m:r>
      </m:oMath>
      <w:r w:rsidR="007A65D2">
        <w:t xml:space="preserve"> a z průměrů dílčích hodnot vypočítá výslednou </w:t>
      </w:r>
      <m:oMath>
        <m:r>
          <w:rPr>
            <w:rFonts w:ascii="Cambria Math" w:hAnsi="Cambria Math"/>
          </w:rPr>
          <m:t>mAP@[50:95]</m:t>
        </m:r>
      </m:oMath>
      <w:r w:rsidR="007A65D2">
        <w:t xml:space="preserve">. Jedná se tedy o přísnější metriku oproti </w:t>
      </w:r>
      <m:oMath>
        <m:r>
          <w:rPr>
            <w:rFonts w:ascii="Cambria Math" w:hAnsi="Cambria Math"/>
          </w:rPr>
          <m:t>mAP@50</m:t>
        </m:r>
      </m:oMath>
      <w:r w:rsidR="007A65D2">
        <w:t>, kvůli vyšším nárokům na predikce modelu.</w:t>
      </w:r>
    </w:p>
    <w:p w14:paraId="40204B7F" w14:textId="185989BF" w:rsidR="00F32584" w:rsidRDefault="00F32584" w:rsidP="00F32584">
      <w:pPr>
        <w:pStyle w:val="Nadpis3"/>
      </w:pPr>
      <w:bookmarkStart w:id="29" w:name="_Toc191894754"/>
      <w:r>
        <w:t>Vývoj YOLO</w:t>
      </w:r>
      <w:bookmarkEnd w:id="29"/>
    </w:p>
    <w:p w14:paraId="0E0D0596" w14:textId="5668F886" w:rsidR="00F32584" w:rsidRDefault="00A37CF8" w:rsidP="00FD0769">
      <w:r>
        <w:t>Účelem nových verzí YOLO je zvýšení výkonosti detekčních schopností algoritmu oproti verzi předešlé. Hlavní</w:t>
      </w:r>
      <w:r w:rsidR="005D02B1">
        <w:t xml:space="preserve">m rozdílem </w:t>
      </w:r>
      <w:r>
        <w:t xml:space="preserve">mezi verzemi je použití rozdílné architektury neuronové sítě, která se liší téměř v každé variantě. </w:t>
      </w:r>
      <w:r w:rsidR="00653F6C">
        <w:t>V průběhu vývoje YOLO dochází k častým změnám v pojetí ztrátových funkcí, které ovlivňují průběh tréninku modelu. Každá verze disponuje ztrátovou funkcí vytvořenou na často míru pro</w:t>
      </w:r>
      <w:r>
        <w:t xml:space="preserve"> </w:t>
      </w:r>
      <w:r w:rsidR="00653F6C">
        <w:t>dosažení co nejlepších výsledků</w:t>
      </w:r>
      <w:r>
        <w:t>.</w:t>
      </w:r>
    </w:p>
    <w:p w14:paraId="6A2091C1" w14:textId="77777777" w:rsidR="00027E59" w:rsidRPr="00E81C02" w:rsidRDefault="00027E59" w:rsidP="00027E59">
      <w:pPr>
        <w:pStyle w:val="Nzev"/>
        <w:spacing w:after="0"/>
        <w:rPr>
          <w:lang w:val="cs-CZ"/>
        </w:rPr>
      </w:pPr>
      <w:r w:rsidRPr="00E81C02">
        <w:rPr>
          <w:lang w:val="cs-CZ"/>
        </w:rPr>
        <w:t>Ztrátová funkce (</w:t>
      </w:r>
      <w:proofErr w:type="spellStart"/>
      <w:r w:rsidRPr="00E81C02">
        <w:rPr>
          <w:lang w:val="cs-CZ"/>
        </w:rPr>
        <w:t>loss</w:t>
      </w:r>
      <w:proofErr w:type="spellEnd"/>
      <w:r w:rsidRPr="00E81C02">
        <w:rPr>
          <w:lang w:val="cs-CZ"/>
        </w:rPr>
        <w:t xml:space="preserve"> </w:t>
      </w:r>
      <w:proofErr w:type="spellStart"/>
      <w:r w:rsidRPr="00E81C02">
        <w:rPr>
          <w:lang w:val="cs-CZ"/>
        </w:rPr>
        <w:t>function</w:t>
      </w:r>
      <w:proofErr w:type="spellEnd"/>
      <w:r w:rsidRPr="00E81C02">
        <w:rPr>
          <w:lang w:val="cs-CZ"/>
        </w:rPr>
        <w:t>)</w:t>
      </w:r>
    </w:p>
    <w:p w14:paraId="2D4278C9" w14:textId="765386D9" w:rsidR="00027E59" w:rsidRDefault="000C3B52" w:rsidP="003B1030">
      <w:r>
        <w:rPr>
          <w:noProof/>
        </w:rPr>
        <mc:AlternateContent>
          <mc:Choice Requires="wps">
            <w:drawing>
              <wp:anchor distT="45720" distB="45720" distL="114300" distR="114300" simplePos="0" relativeHeight="251663360" behindDoc="0" locked="0" layoutInCell="1" allowOverlap="1" wp14:anchorId="78866E95" wp14:editId="49B57AF9">
                <wp:simplePos x="0" y="0"/>
                <wp:positionH relativeFrom="column">
                  <wp:posOffset>36830</wp:posOffset>
                </wp:positionH>
                <wp:positionV relativeFrom="paragraph">
                  <wp:posOffset>4528820</wp:posOffset>
                </wp:positionV>
                <wp:extent cx="853440" cy="472440"/>
                <wp:effectExtent l="0" t="0" r="3810" b="3810"/>
                <wp:wrapNone/>
                <wp:docPr id="17175414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472440"/>
                        </a:xfrm>
                        <a:prstGeom prst="rect">
                          <a:avLst/>
                        </a:prstGeom>
                        <a:solidFill>
                          <a:srgbClr val="FFFFFF"/>
                        </a:solidFill>
                        <a:ln w="9525">
                          <a:noFill/>
                          <a:miter lim="800000"/>
                          <a:headEnd/>
                          <a:tailEnd/>
                        </a:ln>
                      </wps:spPr>
                      <wps:txbx>
                        <w:txbxContent>
                          <w:p w14:paraId="65375A11" w14:textId="58BE201D" w:rsidR="00FF1C6E" w:rsidRPr="00FF1C6E" w:rsidRDefault="00FF1C6E" w:rsidP="000C3B52">
                            <w:pPr>
                              <w:pStyle w:val="Textvtabulce"/>
                              <w:jc w:val="right"/>
                              <w:rPr>
                                <w:color w:val="984806" w:themeColor="accent6" w:themeShade="80"/>
                              </w:rPr>
                            </w:pPr>
                            <w:r w:rsidRPr="00FF1C6E">
                              <w:rPr>
                                <w:color w:val="984806" w:themeColor="accent6" w:themeShade="80"/>
                              </w:rPr>
                              <w:t>Ztráta klasifikace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66E95" id="_x0000_t202" coordsize="21600,21600" o:spt="202" path="m,l,21600r21600,l21600,xe">
                <v:stroke joinstyle="miter"/>
                <v:path gradientshapeok="t" o:connecttype="rect"/>
              </v:shapetype>
              <v:shape id="Textové pole 2" o:spid="_x0000_s1026" type="#_x0000_t202" style="position:absolute;left:0;text-align:left;margin-left:2.9pt;margin-top:356.6pt;width:67.2pt;height:3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" stroked="f">
                <v:textbox>
                  <w:txbxContent>
                    <w:p w14:paraId="65375A11" w14:textId="58BE201D" w:rsidR="00FF1C6E" w:rsidRPr="00FF1C6E" w:rsidRDefault="00FF1C6E" w:rsidP="000C3B52">
                      <w:pPr>
                        <w:pStyle w:val="Textvtabulce"/>
                        <w:jc w:val="right"/>
                        <w:rPr>
                          <w:color w:val="984806" w:themeColor="accent6" w:themeShade="80"/>
                        </w:rPr>
                      </w:pPr>
                      <w:r w:rsidRPr="00FF1C6E">
                        <w:rPr>
                          <w:color w:val="984806" w:themeColor="accent6" w:themeShade="80"/>
                        </w:rPr>
                        <w:t>Ztráta klasifikace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DBD88DB" wp14:editId="301D87CC">
                <wp:simplePos x="0" y="0"/>
                <wp:positionH relativeFrom="column">
                  <wp:posOffset>-207010</wp:posOffset>
                </wp:positionH>
                <wp:positionV relativeFrom="paragraph">
                  <wp:posOffset>3850640</wp:posOffset>
                </wp:positionV>
                <wp:extent cx="1104900" cy="472440"/>
                <wp:effectExtent l="0" t="0" r="0" b="3810"/>
                <wp:wrapNone/>
                <wp:docPr id="5492077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72440"/>
                        </a:xfrm>
                        <a:prstGeom prst="rect">
                          <a:avLst/>
                        </a:prstGeom>
                        <a:solidFill>
                          <a:srgbClr val="FFFFFF"/>
                        </a:solidFill>
                        <a:ln w="9525">
                          <a:noFill/>
                          <a:miter lim="800000"/>
                          <a:headEnd/>
                          <a:tailEnd/>
                        </a:ln>
                      </wps:spPr>
                      <wps:txbx>
                        <w:txbxContent>
                          <w:p w14:paraId="04520436" w14:textId="77777777" w:rsidR="00FF1C6E" w:rsidRPr="00FF1C6E" w:rsidRDefault="00FF1C6E" w:rsidP="000C3B52">
                            <w:pPr>
                              <w:pStyle w:val="Textvtabulce"/>
                              <w:jc w:val="right"/>
                              <w:rPr>
                                <w:color w:val="4F6228" w:themeColor="accent3" w:themeShade="80"/>
                              </w:rPr>
                            </w:pPr>
                            <w:r w:rsidRPr="00FF1C6E">
                              <w:rPr>
                                <w:color w:val="4F6228" w:themeColor="accent3" w:themeShade="80"/>
                              </w:rPr>
                              <w:t>Ztráta důvěryhodnosti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D88DB" id="_x0000_s1027" type="#_x0000_t202" style="position:absolute;left:0;text-align:left;margin-left:-16.3pt;margin-top:303.2pt;width:87pt;height:3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" stroked="f">
                <v:textbox>
                  <w:txbxContent>
                    <w:p w14:paraId="04520436" w14:textId="77777777" w:rsidR="00FF1C6E" w:rsidRPr="00FF1C6E" w:rsidRDefault="00FF1C6E" w:rsidP="000C3B52">
                      <w:pPr>
                        <w:pStyle w:val="Textvtabulce"/>
                        <w:jc w:val="right"/>
                        <w:rPr>
                          <w:color w:val="4F6228" w:themeColor="accent3" w:themeShade="80"/>
                        </w:rPr>
                      </w:pPr>
                      <w:r w:rsidRPr="00FF1C6E">
                        <w:rPr>
                          <w:color w:val="4F6228" w:themeColor="accent3" w:themeShade="80"/>
                        </w:rPr>
                        <w:t>Ztráta důvěryhodnosti</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E9FC84F" wp14:editId="310AB842">
                <wp:simplePos x="0" y="0"/>
                <wp:positionH relativeFrom="column">
                  <wp:posOffset>-107950</wp:posOffset>
                </wp:positionH>
                <wp:positionV relativeFrom="paragraph">
                  <wp:posOffset>2593340</wp:posOffset>
                </wp:positionV>
                <wp:extent cx="937260" cy="472440"/>
                <wp:effectExtent l="0" t="0" r="0" b="381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72440"/>
                        </a:xfrm>
                        <a:prstGeom prst="rect">
                          <a:avLst/>
                        </a:prstGeom>
                        <a:solidFill>
                          <a:srgbClr val="FFFFFF"/>
                        </a:solidFill>
                        <a:ln w="9525">
                          <a:noFill/>
                          <a:miter lim="800000"/>
                          <a:headEnd/>
                          <a:tailEnd/>
                        </a:ln>
                      </wps:spPr>
                      <wps:txbx>
                        <w:txbxContent>
                          <w:p w14:paraId="4F28A594" w14:textId="454C34C3" w:rsidR="00FF1C6E" w:rsidRPr="00FF1C6E" w:rsidRDefault="00FF1C6E" w:rsidP="000C3B52">
                            <w:pPr>
                              <w:pStyle w:val="Textvtabulce"/>
                              <w:jc w:val="right"/>
                              <w:rPr>
                                <w:color w:val="17365D" w:themeColor="text2" w:themeShade="BF"/>
                              </w:rPr>
                            </w:pPr>
                            <w:r w:rsidRPr="00FF1C6E">
                              <w:rPr>
                                <w:color w:val="17365D" w:themeColor="text2" w:themeShade="BF"/>
                              </w:rPr>
                              <w:t xml:space="preserve">Ztráta </w:t>
                            </w:r>
                            <w:r>
                              <w:rPr>
                                <w:color w:val="17365D" w:themeColor="text2" w:themeShade="BF"/>
                              </w:rPr>
                              <w:t>lokalizace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FC84F" id="_x0000_s1028" type="#_x0000_t202" style="position:absolute;left:0;text-align:left;margin-left:-8.5pt;margin-top:204.2pt;width:73.8pt;height:3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" stroked="f">
                <v:textbox>
                  <w:txbxContent>
                    <w:p w14:paraId="4F28A594" w14:textId="454C34C3" w:rsidR="00FF1C6E" w:rsidRPr="00FF1C6E" w:rsidRDefault="00FF1C6E" w:rsidP="000C3B52">
                      <w:pPr>
                        <w:pStyle w:val="Textvtabulce"/>
                        <w:jc w:val="right"/>
                        <w:rPr>
                          <w:color w:val="17365D" w:themeColor="text2" w:themeShade="BF"/>
                        </w:rPr>
                      </w:pPr>
                      <w:r w:rsidRPr="00FF1C6E">
                        <w:rPr>
                          <w:color w:val="17365D" w:themeColor="text2" w:themeShade="BF"/>
                        </w:rPr>
                        <w:t xml:space="preserve">Ztráta </w:t>
                      </w:r>
                      <w:r>
                        <w:rPr>
                          <w:color w:val="17365D" w:themeColor="text2" w:themeShade="BF"/>
                        </w:rPr>
                        <w:t>lokalizace</w:t>
                      </w:r>
                    </w:p>
                  </w:txbxContent>
                </v:textbox>
              </v:shape>
            </w:pict>
          </mc:Fallback>
        </mc:AlternateContent>
      </w:r>
      <w:r w:rsidR="00FF1C6E">
        <w:rPr>
          <w:noProof/>
        </w:rPr>
        <mc:AlternateContent>
          <mc:Choice Requires="wps">
            <w:drawing>
              <wp:anchor distT="0" distB="0" distL="114300" distR="114300" simplePos="0" relativeHeight="251664384" behindDoc="0" locked="0" layoutInCell="1" allowOverlap="1" wp14:anchorId="49DFD608" wp14:editId="0047B4D9">
                <wp:simplePos x="0" y="0"/>
                <wp:positionH relativeFrom="column">
                  <wp:posOffset>890270</wp:posOffset>
                </wp:positionH>
                <wp:positionV relativeFrom="paragraph">
                  <wp:posOffset>2250440</wp:posOffset>
                </wp:positionV>
                <wp:extent cx="144780" cy="1432560"/>
                <wp:effectExtent l="0" t="0" r="26670" b="15240"/>
                <wp:wrapNone/>
                <wp:docPr id="299157174" name="Levá složená závorka 2"/>
                <wp:cNvGraphicFramePr/>
                <a:graphic xmlns:a="http://schemas.openxmlformats.org/drawingml/2006/main">
                  <a:graphicData uri="http://schemas.microsoft.com/office/word/2010/wordprocessingShape">
                    <wps:wsp>
                      <wps:cNvSpPr/>
                      <wps:spPr>
                        <a:xfrm>
                          <a:off x="0" y="0"/>
                          <a:ext cx="144780" cy="1432560"/>
                        </a:xfrm>
                        <a:prstGeom prst="leftBrace">
                          <a:avLst>
                            <a:gd name="adj1" fmla="val 8333"/>
                            <a:gd name="adj2" fmla="val 42216"/>
                          </a:avLst>
                        </a:prstGeom>
                        <a:ln w="19050">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9676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vá složená závorka 2" o:spid="_x0000_s1026" type="#_x0000_t87" style="position:absolute;margin-left:70.1pt;margin-top:177.2pt;width:11.4pt;height:11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" adj="182,9119" strokecolor="#17365d [2415]" strokeweight="1.5pt"/>
            </w:pict>
          </mc:Fallback>
        </mc:AlternateContent>
      </w:r>
      <w:r w:rsidR="00FF1C6E">
        <w:rPr>
          <w:noProof/>
        </w:rPr>
        <mc:AlternateContent>
          <mc:Choice Requires="wps">
            <w:drawing>
              <wp:anchor distT="0" distB="0" distL="114300" distR="114300" simplePos="0" relativeHeight="251666432" behindDoc="0" locked="0" layoutInCell="1" allowOverlap="1" wp14:anchorId="0C5799FA" wp14:editId="63C400E7">
                <wp:simplePos x="0" y="0"/>
                <wp:positionH relativeFrom="column">
                  <wp:posOffset>890270</wp:posOffset>
                </wp:positionH>
                <wp:positionV relativeFrom="paragraph">
                  <wp:posOffset>4528820</wp:posOffset>
                </wp:positionV>
                <wp:extent cx="144780" cy="624840"/>
                <wp:effectExtent l="0" t="0" r="26670" b="22860"/>
                <wp:wrapNone/>
                <wp:docPr id="1136442076" name="Levá složená závorka 2"/>
                <wp:cNvGraphicFramePr/>
                <a:graphic xmlns:a="http://schemas.openxmlformats.org/drawingml/2006/main">
                  <a:graphicData uri="http://schemas.microsoft.com/office/word/2010/wordprocessingShape">
                    <wps:wsp>
                      <wps:cNvSpPr/>
                      <wps:spPr>
                        <a:xfrm>
                          <a:off x="0" y="0"/>
                          <a:ext cx="144780" cy="624840"/>
                        </a:xfrm>
                        <a:prstGeom prst="leftBrace">
                          <a:avLst>
                            <a:gd name="adj1" fmla="val 8333"/>
                            <a:gd name="adj2" fmla="val 42216"/>
                          </a:avLst>
                        </a:prstGeom>
                        <a:ln w="190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D3B2B" id="Levá složená závorka 2" o:spid="_x0000_s1026" type="#_x0000_t87" style="position:absolute;margin-left:70.1pt;margin-top:356.6pt;width:11.4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" adj="417,9119" strokecolor="#974706 [1609]" strokeweight="1.5pt"/>
            </w:pict>
          </mc:Fallback>
        </mc:AlternateContent>
      </w:r>
      <w:r w:rsidR="00FF1C6E">
        <w:rPr>
          <w:noProof/>
        </w:rPr>
        <mc:AlternateContent>
          <mc:Choice Requires="wps">
            <w:drawing>
              <wp:anchor distT="0" distB="0" distL="114300" distR="114300" simplePos="0" relativeHeight="251668480" behindDoc="0" locked="0" layoutInCell="1" allowOverlap="1" wp14:anchorId="47C2CE33" wp14:editId="184891BC">
                <wp:simplePos x="0" y="0"/>
                <wp:positionH relativeFrom="column">
                  <wp:posOffset>897890</wp:posOffset>
                </wp:positionH>
                <wp:positionV relativeFrom="paragraph">
                  <wp:posOffset>3820160</wp:posOffset>
                </wp:positionV>
                <wp:extent cx="144780" cy="594360"/>
                <wp:effectExtent l="0" t="0" r="26670" b="15240"/>
                <wp:wrapNone/>
                <wp:docPr id="2086253020" name="Levá složená závorka 2"/>
                <wp:cNvGraphicFramePr/>
                <a:graphic xmlns:a="http://schemas.openxmlformats.org/drawingml/2006/main">
                  <a:graphicData uri="http://schemas.microsoft.com/office/word/2010/wordprocessingShape">
                    <wps:wsp>
                      <wps:cNvSpPr/>
                      <wps:spPr>
                        <a:xfrm>
                          <a:off x="0" y="0"/>
                          <a:ext cx="144780" cy="594360"/>
                        </a:xfrm>
                        <a:prstGeom prst="leftBrace">
                          <a:avLst>
                            <a:gd name="adj1" fmla="val 8333"/>
                            <a:gd name="adj2" fmla="val 48626"/>
                          </a:avLst>
                        </a:prstGeom>
                        <a:ln w="1905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756F" id="Levá složená závorka 2" o:spid="_x0000_s1026" type="#_x0000_t87" style="position:absolute;margin-left:70.7pt;margin-top:300.8pt;width:11.4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" adj="438,10503" strokecolor="#4e6128 [1606]" strokeweight="1.5pt"/>
            </w:pict>
          </mc:Fallback>
        </mc:AlternateContent>
      </w:r>
      <w:r w:rsidR="00027E59" w:rsidRPr="00E81C02">
        <w:t xml:space="preserve">Ztrátová funkce </w:t>
      </w:r>
      <w:r w:rsidR="00027E59">
        <w:t xml:space="preserve">je využívána v průběhu trénování modelu. Měří rozdíl mezi aktuální predikcí modelu a správnými detekcemi zprostředkovanými pomocí informací z datasetu. Ztrátová funkce se skládá z 3 hlavních částí. Ztráta lokalizace měří rozdíl mezi predikovanými </w:t>
      </w:r>
      <w:proofErr w:type="spellStart"/>
      <w:r w:rsidR="00027E59">
        <w:t>bounding</w:t>
      </w:r>
      <w:proofErr w:type="spellEnd"/>
      <w:r w:rsidR="00027E59">
        <w:t xml:space="preserve"> boxy a referenčními boxy z databáze. Ztráta důvěryhodnosti bere v potaz rozdíl mezi předpokládaným a skutečným </w:t>
      </w:r>
      <w:proofErr w:type="spellStart"/>
      <w:r w:rsidR="00027E59">
        <w:t>confidence</w:t>
      </w:r>
      <w:proofErr w:type="spellEnd"/>
      <w:r w:rsidR="00027E59">
        <w:t xml:space="preserve"> </w:t>
      </w:r>
      <w:proofErr w:type="spellStart"/>
      <w:r w:rsidR="00027E59">
        <w:t>score</w:t>
      </w:r>
      <w:proofErr w:type="spellEnd"/>
      <w:r w:rsidR="00027E59">
        <w:t xml:space="preserve"> detekovaných objektů. Ztráta klasifikace udává rozdíl mezi klasifikací modelu a správnými třídami objektů. Tyto funkce jsou sečteny a vyváženy příslušnými koeficienty</w:t>
      </w:r>
      <w:r w:rsidR="007A4C21">
        <w:t xml:space="preserve"> (viz </w:t>
      </w:r>
      <w:r w:rsidR="00FF1C6E">
        <w:t>rovnice 2.4</w:t>
      </w:r>
      <w:r w:rsidR="007A4C21">
        <w:t>)</w:t>
      </w:r>
      <w:r w:rsidR="00027E59">
        <w:t>. Na základě vypočtené hodnoty je rozhodováno o dalším průběhu tréni</w:t>
      </w:r>
      <w:r w:rsidR="00027E59" w:rsidRPr="00754186">
        <w:t>nku modelu</w:t>
      </w:r>
      <w:r w:rsidR="00754186">
        <w:t xml:space="preserve"> </w:t>
      </w:r>
      <w:r w:rsidR="00754186">
        <w:fldChar w:fldCharType="begin"/>
      </w:r>
      <w:r w:rsidR="00E07BFA">
        <w:instrText xml:space="preserve"> ADDIN EN.CITE &lt;EndNote&gt;&lt;Cite&gt;&lt;Author&gt;Redmon&lt;/Author&gt;&lt;Year&gt;2016&lt;/Year&gt;&lt;RecNum&gt;25&lt;/RecNum&gt;&lt;DisplayText&gt;[20]&lt;/DisplayText&gt;&lt;record&gt;&lt;rec-number&gt;25&lt;/rec-number&gt;&lt;foreign-keys&gt;&lt;key app="EN" db-id="epv0etvs2pfr99e5xxpv5027xe05stzr22vd" timestamp="1738678077"&gt;25&lt;/key&gt;&lt;/foreign-keys&gt;&lt;ref-type name="Conference Paper"&gt;47&lt;/ref-type&gt;&lt;contributors&gt;&lt;authors&gt;&lt;author&gt;Joseph Redmon&lt;/author&gt;&lt;author&gt;Santosh Divvala&lt;/author&gt;&lt;author&gt;Ross Girshick&lt;/author&gt;&lt;author&gt;Ali Farhadi&lt;/author&gt;&lt;/authors&gt;&lt;/contributors&gt;&lt;titles&gt;&lt;title&gt;&lt;style face="normal" font="default" size="100%"&gt;You Only Look Once:&lt;/style&gt;&lt;style face="normal" font="default" charset="238" size="100%"&gt; &lt;/style&gt;&lt;style face="normal" font="default" size="100%"&gt;Unified, Real-Time Object Detection&lt;/style&gt;&lt;/title&gt;&lt;secondary-title&gt;2016 IEEE Conference on Computer Vision and Pattern Recognition (CVPR)&lt;/secondary-title&gt;&lt;/titles&gt;&lt;dates&gt;&lt;year&gt;2016&lt;/year&gt;&lt;/dates&gt;&lt;pub-location&gt;Las Vegas, NV, USA&lt;/pub-location&gt;&lt;publisher&gt;IEEE&lt;/publisher&gt;&lt;urls&gt;&lt;/urls&gt;&lt;electronic-resource-num&gt;10.1109/CVPR.2016.91&lt;/electronic-resource-num&gt;&lt;/record&gt;&lt;/Cite&gt;&lt;/EndNote&gt;</w:instrText>
      </w:r>
      <w:r w:rsidR="00754186">
        <w:fldChar w:fldCharType="separate"/>
      </w:r>
      <w:r w:rsidR="00E07BFA">
        <w:rPr>
          <w:noProof/>
        </w:rPr>
        <w:t>[20]</w:t>
      </w:r>
      <w:r w:rsidR="00754186">
        <w:fldChar w:fldCharType="end"/>
      </w:r>
      <w:r w:rsidR="00027E59" w:rsidRPr="00754186">
        <w:t>.</w:t>
      </w:r>
    </w:p>
    <w:p w14:paraId="4EF81D4B" w14:textId="77777777" w:rsidR="00437AA9" w:rsidRPr="00437AA9" w:rsidRDefault="00CB29C0" w:rsidP="002854B5">
      <w:pPr>
        <w:tabs>
          <w:tab w:val="center" w:pos="4536"/>
          <w:tab w:val="right" w:pos="9070"/>
        </w:tabs>
      </w:pPr>
      <m:oMathPara>
        <m:oMath>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coord</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d>
                </m:e>
              </m:nary>
            </m:e>
          </m:nary>
        </m:oMath>
      </m:oMathPara>
    </w:p>
    <w:p w14:paraId="6754A80D" w14:textId="63ABC02B" w:rsidR="00F450EF" w:rsidRPr="00FD00A0" w:rsidRDefault="00000000" w:rsidP="002854B5">
      <w:pPr>
        <w:tabs>
          <w:tab w:val="center" w:pos="4536"/>
          <w:tab w:val="right" w:pos="9070"/>
        </w:tabs>
      </w:pPr>
      <m:oMathPara>
        <m:oMath>
          <m:sSub>
            <m:sSubPr>
              <m:ctrlPr>
                <w:rPr>
                  <w:rFonts w:ascii="Cambria Math" w:hAnsi="Cambria Math"/>
                  <w:i/>
                </w:rPr>
              </m:ctrlPr>
            </m:sSubPr>
            <m:e>
              <m:r>
                <w:rPr>
                  <w:rFonts w:ascii="Cambria Math" w:hAnsi="Cambria Math"/>
                </w:rPr>
                <m:t>+ λ</m:t>
              </m:r>
            </m:e>
            <m:sub>
              <m:r>
                <w:rPr>
                  <w:rFonts w:ascii="Cambria Math" w:hAnsi="Cambria Math"/>
                </w:rPr>
                <m:t>coord</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i</m:t>
                                      </m:r>
                                    </m:sub>
                                  </m:sSub>
                                </m:e>
                              </m:ra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i</m:t>
                                      </m:r>
                                    </m:sub>
                                  </m:sSub>
                                </m:e>
                              </m:rad>
                              <m:r>
                                <w:rPr>
                                  <w:rFonts w:ascii="Cambria Math" w:hAnsi="Cambria Math"/>
                                </w:rPr>
                                <m:t>-</m:t>
                              </m:r>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i</m:t>
                                          </m:r>
                                        </m:sub>
                                      </m:sSub>
                                    </m:e>
                                  </m:acc>
                                </m:e>
                              </m:rad>
                            </m:e>
                          </m:d>
                        </m:e>
                        <m:sup>
                          <m:r>
                            <w:rPr>
                              <w:rFonts w:ascii="Cambria Math" w:hAnsi="Cambria Math"/>
                            </w:rPr>
                            <m:t>2</m:t>
                          </m:r>
                        </m:sup>
                      </m:sSup>
                    </m:e>
                  </m:d>
                </m:e>
              </m:nary>
            </m:e>
          </m:nary>
        </m:oMath>
      </m:oMathPara>
    </w:p>
    <w:p w14:paraId="53F02B53" w14:textId="567BA9C4" w:rsidR="00F450EF" w:rsidRPr="00531ABF" w:rsidRDefault="00FD00A0" w:rsidP="002854B5">
      <w:pPr>
        <w:tabs>
          <w:tab w:val="center" w:pos="4536"/>
          <w:tab w:val="right" w:pos="9070"/>
        </w:tabs>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p>
                    <m:sSupPr>
                      <m:ctrlPr>
                        <w:rPr>
                          <w:rFonts w:ascii="Cambria Math" w:hAnsi="Cambria Math"/>
                          <w:i/>
                        </w:rPr>
                      </m:ctrlPr>
                    </m:sSupPr>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obj</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noobj</m:t>
              </m:r>
            </m:sub>
          </m:sSub>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B</m:t>
                  </m:r>
                </m:sup>
                <m:e>
                  <m:sSup>
                    <m:sSupPr>
                      <m:ctrlPr>
                        <w:rPr>
                          <w:rFonts w:ascii="Cambria Math" w:hAnsi="Cambria Math"/>
                          <w:i/>
                        </w:rPr>
                      </m:ctrlPr>
                    </m:sSupPr>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ij</m:t>
                          </m:r>
                        </m:sub>
                        <m:sup>
                          <m:r>
                            <w:rPr>
                              <w:rFonts w:ascii="Cambria Math" w:hAnsi="Cambria Math"/>
                            </w:rPr>
                            <m:t>noobj</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e>
                      </m:d>
                    </m:e>
                    <m:sup>
                      <m:r>
                        <w:rPr>
                          <w:rFonts w:ascii="Cambria Math" w:hAnsi="Cambria Math"/>
                        </w:rPr>
                        <m:t>2</m:t>
                      </m:r>
                    </m:sup>
                  </m:sSup>
                </m:e>
              </m:nary>
            </m:e>
          </m:nary>
        </m:oMath>
      </m:oMathPara>
    </w:p>
    <w:tbl>
      <w:tblPr>
        <w:tblStyle w:val="Mkatabulky"/>
        <w:tblW w:w="0" w:type="auto"/>
        <w:jc w:val="right"/>
        <w:tblLook w:val="04A0" w:firstRow="1" w:lastRow="0" w:firstColumn="1" w:lastColumn="0" w:noHBand="0" w:noVBand="1"/>
      </w:tblPr>
      <w:tblGrid>
        <w:gridCol w:w="7650"/>
        <w:gridCol w:w="709"/>
      </w:tblGrid>
      <w:tr w:rsidR="00531ABF" w14:paraId="497C6D44" w14:textId="77777777" w:rsidTr="00FF1C6E">
        <w:trPr>
          <w:jc w:val="right"/>
        </w:trPr>
        <w:tc>
          <w:tcPr>
            <w:tcW w:w="7650" w:type="dxa"/>
            <w:tcBorders>
              <w:top w:val="nil"/>
              <w:left w:val="nil"/>
              <w:bottom w:val="nil"/>
              <w:right w:val="nil"/>
            </w:tcBorders>
            <w:vAlign w:val="center"/>
          </w:tcPr>
          <w:p w14:paraId="7D1607A6" w14:textId="3723FD95" w:rsidR="00531ABF" w:rsidRDefault="00531ABF" w:rsidP="00FF1C6E">
            <w:pPr>
              <w:tabs>
                <w:tab w:val="center" w:pos="4536"/>
                <w:tab w:val="right" w:pos="9070"/>
              </w:tabs>
              <w:jc w:val="cente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S</m:t>
                        </m:r>
                      </m:e>
                      <m:sup>
                        <m:r>
                          <w:rPr>
                            <w:rFonts w:ascii="Cambria Math" w:hAnsi="Cambria Math"/>
                          </w:rPr>
                          <m:t>2</m:t>
                        </m:r>
                      </m:sup>
                    </m:sSup>
                  </m:sup>
                  <m:e>
                    <m:nary>
                      <m:naryPr>
                        <m:chr m:val="∑"/>
                        <m:limLoc m:val="undOvr"/>
                        <m:supHide m:val="1"/>
                        <m:ctrlPr>
                          <w:rPr>
                            <w:rFonts w:ascii="Cambria Math" w:hAnsi="Cambria Math"/>
                            <w:i/>
                          </w:rPr>
                        </m:ctrlPr>
                      </m:naryPr>
                      <m:sub>
                        <m:r>
                          <w:rPr>
                            <w:rFonts w:ascii="Cambria Math" w:hAnsi="Cambria Math"/>
                          </w:rPr>
                          <m:t>c∈classes</m:t>
                        </m:r>
                      </m:sub>
                      <m:sup/>
                      <m:e>
                        <m:sSubSup>
                          <m:sSubSupPr>
                            <m:ctrlPr>
                              <w:rPr>
                                <w:rFonts w:ascii="Cambria Math" w:hAnsi="Cambria Math"/>
                                <w:i/>
                              </w:rPr>
                            </m:ctrlPr>
                          </m:sSubSupPr>
                          <m:e>
                            <m:r>
                              <m:rPr>
                                <m:scr m:val="double-struck"/>
                              </m:rPr>
                              <w:rPr>
                                <w:rFonts w:ascii="Cambria Math" w:hAnsi="Cambria Math"/>
                              </w:rPr>
                              <m:t>1</m:t>
                            </m:r>
                          </m:e>
                          <m:sub>
                            <m:r>
                              <w:rPr>
                                <w:rFonts w:ascii="Cambria Math" w:hAnsi="Cambria Math"/>
                              </w:rPr>
                              <m:t>i</m:t>
                            </m:r>
                          </m:sub>
                          <m:sup>
                            <m:r>
                              <w:rPr>
                                <w:rFonts w:ascii="Cambria Math" w:hAnsi="Cambria Math"/>
                              </w:rPr>
                              <m:t>obj</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d>
                                  <m:dPr>
                                    <m:ctrlPr>
                                      <w:rPr>
                                        <w:rFonts w:ascii="Cambria Math" w:hAnsi="Cambria Math"/>
                                        <w:i/>
                                      </w:rPr>
                                    </m:ctrlPr>
                                  </m:dPr>
                                  <m:e>
                                    <m:r>
                                      <w:rPr>
                                        <w:rFonts w:ascii="Cambria Math" w:hAnsi="Cambria Math"/>
                                      </w:rPr>
                                      <m:t>c</m:t>
                                    </m:r>
                                  </m:e>
                                </m:d>
                              </m:e>
                            </m:d>
                          </m:e>
                          <m:sup>
                            <m:r>
                              <w:rPr>
                                <w:rFonts w:ascii="Cambria Math" w:hAnsi="Cambria Math"/>
                              </w:rPr>
                              <m:t>2</m:t>
                            </m:r>
                          </m:sup>
                        </m:sSup>
                      </m:e>
                    </m:nary>
                  </m:e>
                </m:nary>
              </m:oMath>
            </m:oMathPara>
          </w:p>
        </w:tc>
        <w:tc>
          <w:tcPr>
            <w:tcW w:w="709" w:type="dxa"/>
            <w:tcBorders>
              <w:top w:val="nil"/>
              <w:left w:val="nil"/>
              <w:bottom w:val="nil"/>
              <w:right w:val="nil"/>
            </w:tcBorders>
            <w:vAlign w:val="center"/>
          </w:tcPr>
          <w:p w14:paraId="51306AC2" w14:textId="022EF000" w:rsidR="00531ABF" w:rsidRDefault="00531ABF" w:rsidP="00531ABF">
            <w:pPr>
              <w:tabs>
                <w:tab w:val="center" w:pos="4536"/>
                <w:tab w:val="right" w:pos="9070"/>
              </w:tabs>
              <w:jc w:val="right"/>
            </w:pPr>
            <w:r>
              <w:t>(2.4)</w:t>
            </w:r>
          </w:p>
        </w:tc>
      </w:tr>
    </w:tbl>
    <w:p w14:paraId="374BB5A0" w14:textId="77777777" w:rsidR="00531ABF" w:rsidRPr="00F450EF" w:rsidRDefault="00531ABF" w:rsidP="002854B5">
      <w:pPr>
        <w:tabs>
          <w:tab w:val="center" w:pos="4536"/>
          <w:tab w:val="right" w:pos="9070"/>
        </w:tabs>
      </w:pPr>
    </w:p>
    <w:p w14:paraId="5FB783BA" w14:textId="783FEC86" w:rsidR="000F00A2" w:rsidRDefault="000F00A2" w:rsidP="003C6363">
      <w:r>
        <w:lastRenderedPageBreak/>
        <w:t xml:space="preserve">Od YOLOv2 je přidána metoda kotvových boxů. Model při detekci objekt ohraničí jedním z přednastavených kotvových boxů </w:t>
      </w:r>
      <w:r w:rsidR="005D02B1">
        <w:t>o</w:t>
      </w:r>
      <w:r>
        <w:t xml:space="preserve"> pevné velikosti i poměru stran a poté predikuje posuny </w:t>
      </w:r>
      <w:r w:rsidRPr="00531ABF">
        <w:t>boxu k určen</w:t>
      </w:r>
      <w:r w:rsidR="005D02B1" w:rsidRPr="00531ABF">
        <w:t>í</w:t>
      </w:r>
      <w:r w:rsidRPr="00531ABF">
        <w:t xml:space="preserve"> přesné polohy objektu</w:t>
      </w:r>
      <w:r w:rsidR="003C6363" w:rsidRPr="00531ABF">
        <w:t xml:space="preserve"> </w:t>
      </w:r>
      <w:r w:rsidR="003C6363" w:rsidRPr="00531ABF">
        <w:fldChar w:fldCharType="begin"/>
      </w:r>
      <w:r w:rsidR="00E07BFA">
        <w:instrText xml:space="preserve"> ADDIN EN.CITE &lt;EndNote&gt;&lt;Cite&gt;&lt;Author&gt;Kaur&lt;/Author&gt;&lt;Year&gt;2024&lt;/Year&gt;&lt;RecNum&gt;23&lt;/RecNum&gt;&lt;DisplayText&gt;[21]&lt;/DisplayText&gt;&lt;record&gt;&lt;rec-number&gt;23&lt;/rec-number&gt;&lt;foreign-keys&gt;&lt;key app="EN" db-id="epv0etvs2pfr99e5xxpv5027xe05stzr22vd" timestamp="1738674248"&gt;23&lt;/key&gt;&lt;/foreign-keys&gt;&lt;ref-type name="Conference Paper"&gt;47&lt;/ref-type&gt;&lt;contributors&gt;&lt;authors&gt;&lt;author&gt;Kaur, Sumandeep&lt;/author&gt;&lt;author&gt;Kaur, Lakhwinder&lt;/author&gt;&lt;author&gt;Lal, Madan&lt;/author&gt;&lt;/authors&gt;&lt;/contributors&gt;&lt;titles&gt;&lt;title&gt;A Review: YOLO and Its Advancements&lt;/title&gt;&lt;secondary-title&gt;6th International Conference on Recent Innovations in Computing, ICRIC 2023&lt;/secondary-title&gt;&lt;/titles&gt;&lt;pages&gt; 577 - 592&lt;/pages&gt;&lt;volume&gt;1195 LNEE&lt;/volume&gt;&lt;dates&gt;&lt;year&gt;&lt;style face="normal" font="default" size="100%"&gt;202&lt;/style&gt;&lt;style face="normal" font="default" charset="238" size="100%"&gt;4&lt;/style&gt;&lt;/year&gt;&lt;/dates&gt;&lt;pub-location&gt;Jammu, Indie&lt;/pub-location&gt;&lt;publisher&gt;Lecture Notes in Electrical Engineering&lt;/publisher&gt;&lt;urls&gt;&lt;/urls&gt;&lt;/record&gt;&lt;/Cite&gt;&lt;/EndNote&gt;</w:instrText>
      </w:r>
      <w:r w:rsidR="003C6363" w:rsidRPr="00531ABF">
        <w:fldChar w:fldCharType="separate"/>
      </w:r>
      <w:r w:rsidR="00E07BFA">
        <w:rPr>
          <w:noProof/>
        </w:rPr>
        <w:t>[21]</w:t>
      </w:r>
      <w:r w:rsidR="003C6363" w:rsidRPr="00531ABF">
        <w:fldChar w:fldCharType="end"/>
      </w:r>
      <w:r w:rsidRPr="00531ABF">
        <w:t>. Od YOLOv5 je použita metoda dynamických kotvových boxů, kdy si model vytváří rozměry předdefinovaných boxů v průběhu tréninku jako nejpravděpodobnější tvary objektů vyskytujících se v</w:t>
      </w:r>
      <w:r w:rsidR="00202863" w:rsidRPr="00531ABF">
        <w:t> </w:t>
      </w:r>
      <w:r w:rsidRPr="00531ABF">
        <w:t>datasetu</w:t>
      </w:r>
      <w:r w:rsidR="00202863" w:rsidRPr="00531ABF">
        <w:t xml:space="preserve"> </w:t>
      </w:r>
      <w:r w:rsidR="00531ABF" w:rsidRPr="00531ABF">
        <w:fldChar w:fldCharType="begin"/>
      </w:r>
      <w:r w:rsidR="00E07BFA">
        <w:instrText xml:space="preserve"> ADDIN EN.CITE &lt;EndNote&gt;&lt;Cite&gt;&lt;Author&gt;Tai&lt;/Author&gt;&lt;Year&gt;2023&lt;/Year&gt;&lt;RecNum&gt;24&lt;/RecNum&gt;&lt;DisplayText&gt;[22]&lt;/DisplayText&gt;&lt;record&gt;&lt;rec-number&gt;24&lt;/rec-number&gt;&lt;foreign-keys&gt;&lt;key app="EN" db-id="epv0etvs2pfr99e5xxpv5027xe05stzr22vd" timestamp="1738674542"&gt;24&lt;/key&gt;&lt;/foreign-keys&gt;&lt;ref-type name="Journal Article"&gt;17&lt;/ref-type&gt;&lt;contributors&gt;&lt;authors&gt;&lt;author&gt;Tai, Weipeng&lt;/author&gt;&lt;author&gt;Wang, Zhenzhen&lt;/author&gt;&lt;author&gt;Li, Wei&lt;/author&gt;&lt;author&gt;Cheng, Jianfei&lt;/author&gt;&lt;author&gt;Hong, Xudong&lt;/author&gt;&lt;/authors&gt;&lt;/contributors&gt;&lt;titles&gt;&lt;title&gt;DAAM-YOLOV5: A Helmet Detection Algorithm Combined with Dynamic Anchor Box and Attention Mechanism&lt;/title&gt;&lt;secondary-title&gt;Electronics&lt;/secondary-title&gt;&lt;/titles&gt;&lt;periodical&gt;&lt;full-title&gt;Electronics&lt;/full-title&gt;&lt;/periodical&gt;&lt;volume&gt;&lt;style face="normal" font="default" charset="238" size="100%"&gt;12&lt;/style&gt;&lt;/volume&gt;&lt;number&gt;&lt;style face="normal" font="default" charset="238" size="100%"&gt;9&lt;/style&gt;&lt;/number&gt;&lt;dates&gt;&lt;year&gt;&lt;style face="normal" font="default" charset="238" size="100%"&gt;2023&lt;/style&gt;&lt;/year&gt;&lt;/dates&gt;&lt;urls&gt;&lt;/urls&gt;&lt;custom7&gt;2094&lt;/custom7&gt;&lt;electronic-resource-num&gt;10.3390/electronics12092094&lt;/electronic-resource-num&gt;&lt;/record&gt;&lt;/Cite&gt;&lt;/EndNote&gt;</w:instrText>
      </w:r>
      <w:r w:rsidR="00531ABF" w:rsidRPr="00531ABF">
        <w:fldChar w:fldCharType="separate"/>
      </w:r>
      <w:r w:rsidR="00E07BFA">
        <w:rPr>
          <w:noProof/>
        </w:rPr>
        <w:t>[22]</w:t>
      </w:r>
      <w:r w:rsidR="00531ABF" w:rsidRPr="00531ABF">
        <w:fldChar w:fldCharType="end"/>
      </w:r>
      <w:r w:rsidR="00202863" w:rsidRPr="00531ABF">
        <w:t>.</w:t>
      </w:r>
      <w:r w:rsidRPr="00531ABF">
        <w:t xml:space="preserve"> Důležitou změnou byla</w:t>
      </w:r>
      <w:r>
        <w:t xml:space="preserve"> také implementace konceptu FPN (</w:t>
      </w:r>
      <w:proofErr w:type="spellStart"/>
      <w:r>
        <w:t>feature</w:t>
      </w:r>
      <w:proofErr w:type="spellEnd"/>
      <w:r>
        <w:t xml:space="preserve"> pyramid </w:t>
      </w:r>
      <w:proofErr w:type="spellStart"/>
      <w:r>
        <w:t>networks</w:t>
      </w:r>
      <w:proofErr w:type="spellEnd"/>
      <w:r>
        <w:t>) ve verzi YOLOv3</w:t>
      </w:r>
      <w:r w:rsidR="003C6363">
        <w:t xml:space="preserve"> </w:t>
      </w:r>
      <w:r w:rsidR="003C6363">
        <w:fldChar w:fldCharType="begin"/>
      </w:r>
      <w:r w:rsidR="00E07BFA">
        <w:instrText xml:space="preserve"> ADDIN EN.CITE &lt;EndNote&gt;&lt;Cite&gt;&lt;Author&gt;Kaur&lt;/Author&gt;&lt;Year&gt;2024&lt;/Year&gt;&lt;RecNum&gt;23&lt;/RecNum&gt;&lt;DisplayText&gt;[21]&lt;/DisplayText&gt;&lt;record&gt;&lt;rec-number&gt;23&lt;/rec-number&gt;&lt;foreign-keys&gt;&lt;key app="EN" db-id="epv0etvs2pfr99e5xxpv5027xe05stzr22vd" timestamp="1738674248"&gt;23&lt;/key&gt;&lt;/foreign-keys&gt;&lt;ref-type name="Conference Paper"&gt;47&lt;/ref-type&gt;&lt;contributors&gt;&lt;authors&gt;&lt;author&gt;Kaur, Sumandeep&lt;/author&gt;&lt;author&gt;Kaur, Lakhwinder&lt;/author&gt;&lt;author&gt;Lal, Madan&lt;/author&gt;&lt;/authors&gt;&lt;/contributors&gt;&lt;titles&gt;&lt;title&gt;A Review: YOLO and Its Advancements&lt;/title&gt;&lt;secondary-title&gt;6th International Conference on Recent Innovations in Computing, ICRIC 2023&lt;/secondary-title&gt;&lt;/titles&gt;&lt;pages&gt; 577 - 592&lt;/pages&gt;&lt;volume&gt;1195 LNEE&lt;/volume&gt;&lt;dates&gt;&lt;year&gt;&lt;style face="normal" font="default" size="100%"&gt;202&lt;/style&gt;&lt;style face="normal" font="default" charset="238" size="100%"&gt;4&lt;/style&gt;&lt;/year&gt;&lt;/dates&gt;&lt;pub-location&gt;Jammu, Indie&lt;/pub-location&gt;&lt;publisher&gt;Lecture Notes in Electrical Engineering&lt;/publisher&gt;&lt;urls&gt;&lt;/urls&gt;&lt;/record&gt;&lt;/Cite&gt;&lt;/EndNote&gt;</w:instrText>
      </w:r>
      <w:r w:rsidR="003C6363">
        <w:fldChar w:fldCharType="separate"/>
      </w:r>
      <w:r w:rsidR="00E07BFA">
        <w:rPr>
          <w:noProof/>
        </w:rPr>
        <w:t>[21]</w:t>
      </w:r>
      <w:r w:rsidR="003C6363">
        <w:fldChar w:fldCharType="end"/>
      </w:r>
      <w:r>
        <w:t>.</w:t>
      </w:r>
    </w:p>
    <w:p w14:paraId="32195724" w14:textId="77777777" w:rsidR="00027E59" w:rsidRDefault="00027E59" w:rsidP="00027E59">
      <w:pPr>
        <w:pStyle w:val="Nzev"/>
        <w:spacing w:after="0"/>
      </w:pPr>
      <w:r>
        <w:t>Feature pyramid networks (FPN)</w:t>
      </w:r>
    </w:p>
    <w:p w14:paraId="1130CFBB" w14:textId="3B3DB9A3" w:rsidR="00027E59" w:rsidRDefault="00027E59" w:rsidP="00B67130">
      <w:r w:rsidRPr="002550EB">
        <w:t xml:space="preserve">FPN </w:t>
      </w:r>
      <w:r>
        <w:t xml:space="preserve">slouží jako metoda pro detekci objektů různých rozlišení skládající se ze dvou částí </w:t>
      </w:r>
      <w:proofErr w:type="spellStart"/>
      <w:r>
        <w:t>bottom</w:t>
      </w:r>
      <w:proofErr w:type="spellEnd"/>
      <w:r>
        <w:t>-up a top-</w:t>
      </w:r>
      <w:proofErr w:type="spellStart"/>
      <w:r>
        <w:t>down</w:t>
      </w:r>
      <w:proofErr w:type="spellEnd"/>
      <w:r>
        <w:t xml:space="preserve"> cesty. </w:t>
      </w:r>
      <w:proofErr w:type="spellStart"/>
      <w:r>
        <w:t>Bottom</w:t>
      </w:r>
      <w:proofErr w:type="spellEnd"/>
      <w:r>
        <w:t xml:space="preserve">-up cesta je standardní CNN, která vytvoří vrstvy různého rozlišení (např. C2, C3, C4, C5), kde se zvyšující se vrstvou klesá prostorové rozlišení, ale zvyšuje se sémantická hodnota. Konvoluční vrstvy jsou použity k vytvoření odpovídajících map vlastností (P2, P3, P4, P5). Nejvyšší vrstva C5 je převedena konvolucí na mapu vlastností P5. Ta je díky vysoké sémantické hodnotě schopna detekovat největší objekty. Následně je použita konvoluce na vrstvu C4 a k vzniklé mapě vlastností je přičtena P5 </w:t>
      </w:r>
      <w:proofErr w:type="spellStart"/>
      <w:r>
        <w:t>upsamplovaná</w:t>
      </w:r>
      <w:proofErr w:type="spellEnd"/>
      <w:r>
        <w:t xml:space="preserve"> na odpovídající velikost. Tím vzniká mapa vlastností P4. Obdobně dochází ke vzniku ostatních map vlastností. Každá mapa je pak schopna detekovat objekty jiných velikostí (viz </w:t>
      </w:r>
      <w:r>
        <w:fldChar w:fldCharType="begin"/>
      </w:r>
      <w:r>
        <w:instrText xml:space="preserve"> REF _Ref188983120 \h </w:instrText>
      </w:r>
      <w:r w:rsidR="00951389">
        <w:instrText xml:space="preserve"> \* MERGEFORMAT </w:instrText>
      </w:r>
      <w:r>
        <w:fldChar w:fldCharType="separate"/>
      </w:r>
      <w:r w:rsidR="00E07BFA" w:rsidRPr="009C13F5">
        <w:rPr>
          <w:b/>
        </w:rPr>
        <w:t xml:space="preserve">Obr. </w:t>
      </w:r>
      <w:r w:rsidR="00E07BFA">
        <w:rPr>
          <w:b/>
          <w:bCs/>
          <w:noProof/>
        </w:rPr>
        <w:t>2</w:t>
      </w:r>
      <w:r w:rsidR="00E07BFA">
        <w:rPr>
          <w:b/>
        </w:rPr>
        <w:t>.</w:t>
      </w:r>
      <w:r w:rsidR="00E07BFA">
        <w:rPr>
          <w:b/>
          <w:bCs/>
          <w:noProof/>
        </w:rPr>
        <w:t>6</w:t>
      </w:r>
      <w:r>
        <w:fldChar w:fldCharType="end"/>
      </w:r>
      <w:r>
        <w:t>)</w:t>
      </w:r>
      <w:r w:rsidR="00B67130">
        <w:t xml:space="preserve"> </w:t>
      </w:r>
      <w:r w:rsidR="00B67130">
        <w:fldChar w:fldCharType="begin"/>
      </w:r>
      <w:r w:rsidR="00E07BFA">
        <w:instrText xml:space="preserve"> ADDIN EN.CITE &lt;EndNote&gt;&lt;Cite&gt;&lt;Author&gt;Lin&lt;/Author&gt;&lt;Year&gt;2017&lt;/Year&gt;&lt;RecNum&gt;16&lt;/RecNum&gt;&lt;DisplayText&gt;[23]&lt;/DisplayText&gt;&lt;record&gt;&lt;rec-number&gt;16&lt;/rec-number&gt;&lt;foreign-keys&gt;&lt;key app="EN" db-id="epv0etvs2pfr99e5xxpv5027xe05stzr22vd" timestamp="1738238609"&gt;16&lt;/key&gt;&lt;/foreign-keys&gt;&lt;ref-type name="Conference Paper"&gt;47&lt;/ref-type&gt;&lt;contributors&gt;&lt;authors&gt;&lt;author&gt;Tsung-Yi Lin&lt;/author&gt;&lt;author&gt;&lt;style face="normal" font="default" size="100%"&gt;Ramanauskait&lt;/style&gt;&lt;style face="normal" font="default" charset="238" size="100%"&gt;ė, Simona&lt;/style&gt;&lt;/author&gt;&lt;author&gt;&lt;style face="normal" font="default" charset="238" size="100%"&gt;Ross Girshick&lt;/style&gt;&lt;/author&gt;&lt;author&gt;&lt;style face="normal" font="default" charset="238" size="100%"&gt;Kaiming He&lt;/style&gt;&lt;/author&gt;&lt;author&gt;&lt;style face="normal" font="default" charset="238" size="100%"&gt;Bharath Hariharan&lt;/style&gt;&lt;/author&gt;&lt;author&gt;&lt;style face="normal" font="default" charset="238" size="100%"&gt;Serge Belongie&lt;/style&gt;&lt;/author&gt;&lt;/authors&gt;&lt;/contributors&gt;&lt;titles&gt;&lt;title&gt;Feature Pyramid Networks for Object Detection&lt;/title&gt;&lt;secondary-title&gt;30TH IEEE CONFERENCE ON COMPUTER VISION AND PATTERN RECOGNITION (CVPR 2017)&lt;/secondary-title&gt;&lt;/titles&gt;&lt;pages&gt;936-944&lt;/pages&gt;&lt;dates&gt;&lt;year&gt;2017&lt;/year&gt;&lt;/dates&gt;&lt;pub-location&gt;Honolulu, HI, USA&lt;/pub-location&gt;&lt;publisher&gt;&lt;style face="normal" font="default" charset="238" size="100%"&gt;IEEE&lt;/style&gt;&lt;/publisher&gt;&lt;urls&gt;&lt;/urls&gt;&lt;electronic-resource-num&gt;10.1109/CVPR.2017.106&lt;/electronic-resource-num&gt;&lt;/record&gt;&lt;/Cite&gt;&lt;/EndNote&gt;</w:instrText>
      </w:r>
      <w:r w:rsidR="00B67130">
        <w:fldChar w:fldCharType="separate"/>
      </w:r>
      <w:r w:rsidR="00E07BFA">
        <w:rPr>
          <w:noProof/>
        </w:rPr>
        <w:t>[23]</w:t>
      </w:r>
      <w:r w:rsidR="00B67130">
        <w:fldChar w:fldCharType="end"/>
      </w:r>
      <w:r>
        <w:t>.</w:t>
      </w:r>
    </w:p>
    <w:p w14:paraId="189DEFA2" w14:textId="77777777" w:rsidR="00027E59" w:rsidRDefault="00027E59" w:rsidP="00B67130">
      <w:pPr>
        <w:keepNext/>
        <w:jc w:val="center"/>
      </w:pPr>
      <w:r w:rsidRPr="009C13F5">
        <w:rPr>
          <w:noProof/>
        </w:rPr>
        <w:drawing>
          <wp:inline distT="0" distB="0" distL="0" distR="0" wp14:anchorId="3687799D" wp14:editId="06515A60">
            <wp:extent cx="3855720" cy="2932813"/>
            <wp:effectExtent l="0" t="0" r="0" b="1270"/>
            <wp:docPr id="340786215" name="Obrázek 1" descr="Obsah obrázku text, diagram, snímek obrazovky,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86215" name="Obrázek 1" descr="Obsah obrázku text, diagram, snímek obrazovky, Paralelní&#10;&#10;Popis byl vytvořen automaticky"/>
                    <pic:cNvPicPr/>
                  </pic:nvPicPr>
                  <pic:blipFill>
                    <a:blip r:embed="rId17"/>
                    <a:stretch>
                      <a:fillRect/>
                    </a:stretch>
                  </pic:blipFill>
                  <pic:spPr>
                    <a:xfrm>
                      <a:off x="0" y="0"/>
                      <a:ext cx="3873994" cy="2946713"/>
                    </a:xfrm>
                    <a:prstGeom prst="rect">
                      <a:avLst/>
                    </a:prstGeom>
                  </pic:spPr>
                </pic:pic>
              </a:graphicData>
            </a:graphic>
          </wp:inline>
        </w:drawing>
      </w:r>
    </w:p>
    <w:p w14:paraId="344D2C95" w14:textId="488F733D" w:rsidR="00027E59" w:rsidRDefault="00027E59" w:rsidP="00B67130">
      <w:pPr>
        <w:pStyle w:val="Titulek"/>
        <w:jc w:val="left"/>
      </w:pPr>
      <w:bookmarkStart w:id="30" w:name="_Ref188983120"/>
      <w:r w:rsidRPr="009C13F5">
        <w:rPr>
          <w:b/>
          <w:bCs w:val="0"/>
        </w:rPr>
        <w:t xml:space="preserve">Obr.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7</w:t>
      </w:r>
      <w:r w:rsidR="008C6973">
        <w:rPr>
          <w:b/>
          <w:bCs w:val="0"/>
        </w:rPr>
        <w:fldChar w:fldCharType="end"/>
      </w:r>
      <w:bookmarkEnd w:id="30"/>
      <w:r w:rsidRPr="009C13F5">
        <w:rPr>
          <w:b/>
          <w:bCs w:val="0"/>
        </w:rPr>
        <w:t>:</w:t>
      </w:r>
      <w:r>
        <w:t xml:space="preserve"> </w:t>
      </w:r>
      <w:r w:rsidRPr="00685F4F">
        <w:t xml:space="preserve">Schéma algoritmu </w:t>
      </w:r>
      <w:proofErr w:type="spellStart"/>
      <w:r w:rsidRPr="00685F4F">
        <w:t>feature</w:t>
      </w:r>
      <w:proofErr w:type="spellEnd"/>
      <w:r w:rsidRPr="00685F4F">
        <w:t xml:space="preserve"> pyramid network (převzato z </w:t>
      </w:r>
      <w:r w:rsidR="00B67130">
        <w:fldChar w:fldCharType="begin"/>
      </w:r>
      <w:r w:rsidR="00E07BFA">
        <w:instrText xml:space="preserve"> ADDIN EN.CITE &lt;EndNote&gt;&lt;Cite&gt;&lt;Author&gt;Lin&lt;/Author&gt;&lt;Year&gt;2017&lt;/Year&gt;&lt;RecNum&gt;16&lt;/RecNum&gt;&lt;DisplayText&gt;[23]&lt;/DisplayText&gt;&lt;record&gt;&lt;rec-number&gt;16&lt;/rec-number&gt;&lt;foreign-keys&gt;&lt;key app="EN" db-id="epv0etvs2pfr99e5xxpv5027xe05stzr22vd" timestamp="1738238609"&gt;16&lt;/key&gt;&lt;/foreign-keys&gt;&lt;ref-type name="Conference Paper"&gt;47&lt;/ref-type&gt;&lt;contributors&gt;&lt;authors&gt;&lt;author&gt;Tsung-Yi Lin&lt;/author&gt;&lt;author&gt;&lt;style face="normal" font="default" size="100%"&gt;Ramanauskait&lt;/style&gt;&lt;style face="normal" font="default" charset="238" size="100%"&gt;ė, Simona&lt;/style&gt;&lt;/author&gt;&lt;author&gt;&lt;style face="normal" font="default" charset="238" size="100%"&gt;Ross Girshick&lt;/style&gt;&lt;/author&gt;&lt;author&gt;&lt;style face="normal" font="default" charset="238" size="100%"&gt;Kaiming He&lt;/style&gt;&lt;/author&gt;&lt;author&gt;&lt;style face="normal" font="default" charset="238" size="100%"&gt;Bharath Hariharan&lt;/style&gt;&lt;/author&gt;&lt;author&gt;&lt;style face="normal" font="default" charset="238" size="100%"&gt;Serge Belongie&lt;/style&gt;&lt;/author&gt;&lt;/authors&gt;&lt;/contributors&gt;&lt;titles&gt;&lt;title&gt;Feature Pyramid Networks for Object Detection&lt;/title&gt;&lt;secondary-title&gt;30TH IEEE CONFERENCE ON COMPUTER VISION AND PATTERN RECOGNITION (CVPR 2017)&lt;/secondary-title&gt;&lt;/titles&gt;&lt;pages&gt;936-944&lt;/pages&gt;&lt;dates&gt;&lt;year&gt;2017&lt;/year&gt;&lt;/dates&gt;&lt;pub-location&gt;Honolulu, HI, USA&lt;/pub-location&gt;&lt;publisher&gt;&lt;style face="normal" font="default" charset="238" size="100%"&gt;IEEE&lt;/style&gt;&lt;/publisher&gt;&lt;urls&gt;&lt;/urls&gt;&lt;electronic-resource-num&gt;10.1109/CVPR.2017.106&lt;/electronic-resource-num&gt;&lt;/record&gt;&lt;/Cite&gt;&lt;/EndNote&gt;</w:instrText>
      </w:r>
      <w:r w:rsidR="00B67130">
        <w:fldChar w:fldCharType="separate"/>
      </w:r>
      <w:r w:rsidR="00E07BFA">
        <w:rPr>
          <w:noProof/>
        </w:rPr>
        <w:t>[23]</w:t>
      </w:r>
      <w:r w:rsidR="00B67130">
        <w:fldChar w:fldCharType="end"/>
      </w:r>
      <w:r w:rsidRPr="00685F4F">
        <w:t>)</w:t>
      </w:r>
    </w:p>
    <w:p w14:paraId="52CAD160" w14:textId="551ECB55" w:rsidR="00FB1419" w:rsidRDefault="00394206" w:rsidP="00394206">
      <w:pPr>
        <w:pStyle w:val="Nadpis3"/>
      </w:pPr>
      <w:bookmarkStart w:id="31" w:name="_Toc191894755"/>
      <w:r>
        <w:lastRenderedPageBreak/>
        <w:t>Velikosti YOLO</w:t>
      </w:r>
      <w:bookmarkEnd w:id="31"/>
    </w:p>
    <w:p w14:paraId="49E615EC" w14:textId="0D0575E0" w:rsidR="00394206" w:rsidRDefault="00497316" w:rsidP="00394206">
      <w:proofErr w:type="spellStart"/>
      <w:r>
        <w:t>Ultralytics</w:t>
      </w:r>
      <w:proofErr w:type="spellEnd"/>
      <w:r>
        <w:t xml:space="preserve"> nabízí v každé verzi několik velikostí modelu YOLO (</w:t>
      </w:r>
      <w:r w:rsidR="00240526">
        <w:t xml:space="preserve">v nejnovějších verzích obvykle </w:t>
      </w:r>
      <w:r>
        <w:t xml:space="preserve">n – nano, s – </w:t>
      </w:r>
      <w:proofErr w:type="spellStart"/>
      <w:r>
        <w:t>small</w:t>
      </w:r>
      <w:proofErr w:type="spellEnd"/>
      <w:r>
        <w:t xml:space="preserve">, m – medium, l – </w:t>
      </w:r>
      <w:proofErr w:type="spellStart"/>
      <w:r>
        <w:t>large</w:t>
      </w:r>
      <w:proofErr w:type="spellEnd"/>
      <w:r>
        <w:t xml:space="preserve"> a x – extra </w:t>
      </w:r>
      <w:proofErr w:type="spellStart"/>
      <w:r>
        <w:t>large</w:t>
      </w:r>
      <w:proofErr w:type="spellEnd"/>
      <w:r>
        <w:t xml:space="preserve">). S velikostí modelu se zvyšuje </w:t>
      </w:r>
      <w:r w:rsidR="0012018C">
        <w:t>schopnost</w:t>
      </w:r>
      <w:r>
        <w:t xml:space="preserve"> </w:t>
      </w:r>
      <w:r w:rsidR="0012018C">
        <w:t>rozlišovat složitější struktury v obraze</w:t>
      </w:r>
      <w:r>
        <w:t xml:space="preserve">, zároveň ale výrazně stoupá časová i výpočetní náročnost jak při tréninku modelu, tak při samotném detekčním procesu. Zároveň platí, že pro menší velikosti </w:t>
      </w:r>
      <w:proofErr w:type="spellStart"/>
      <w:r>
        <w:t>datasetů</w:t>
      </w:r>
      <w:proofErr w:type="spellEnd"/>
      <w:r>
        <w:t xml:space="preserve"> není třeba využívat velké modely. Kvůli nedostatečnému množství trénovacích dat není využit potenciál složitější architektury neuronové sítě a výsledný model pak dosahuje obdobných, ne-li horších detekčních schopností </w:t>
      </w:r>
      <w:r w:rsidR="0012018C">
        <w:t>při</w:t>
      </w:r>
      <w:r>
        <w:t xml:space="preserve"> mnohem vyšších hardwarových i časových náro</w:t>
      </w:r>
      <w:r w:rsidR="0012018C">
        <w:t>cích</w:t>
      </w:r>
      <w:r>
        <w:t>.</w:t>
      </w:r>
    </w:p>
    <w:p w14:paraId="5ADEDFBE" w14:textId="29493CF9" w:rsidR="00D175ED" w:rsidRDefault="00D175ED" w:rsidP="00394206">
      <w:r>
        <w:t xml:space="preserve">V článku </w:t>
      </w:r>
      <w:r w:rsidR="00951389">
        <w:fldChar w:fldCharType="begin"/>
      </w:r>
      <w:r w:rsidR="00E07BFA">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fldChar w:fldCharType="separate"/>
      </w:r>
      <w:r w:rsidR="00E07BFA">
        <w:rPr>
          <w:noProof/>
        </w:rPr>
        <w:t>[24]</w:t>
      </w:r>
      <w:r w:rsidR="00951389">
        <w:fldChar w:fldCharType="end"/>
      </w:r>
      <w:r>
        <w:t xml:space="preserve"> </w:t>
      </w:r>
      <w:r w:rsidR="003D4601">
        <w:t>byly testovány rozdíly velikostí modelů YOLOv5 natrénovaných za stejných podmínek na datasetu o 10 000 položkách pocházející</w:t>
      </w:r>
      <w:r w:rsidR="001E6B2E">
        <w:t>ch</w:t>
      </w:r>
      <w:r w:rsidR="003D4601">
        <w:t xml:space="preserve"> z COCO datasetu s rozložení</w:t>
      </w:r>
      <w:r w:rsidR="00401DE0">
        <w:t>m</w:t>
      </w:r>
      <w:r w:rsidR="003D4601">
        <w:t xml:space="preserve"> 80/20, kde 80 % dat patř</w:t>
      </w:r>
      <w:r w:rsidR="001E6B2E">
        <w:t>ilo</w:t>
      </w:r>
      <w:r w:rsidR="003D4601">
        <w:t xml:space="preserve"> trénovací části, ostatní</w:t>
      </w:r>
      <w:r w:rsidR="00830309">
        <w:t xml:space="preserve"> materiál</w:t>
      </w:r>
      <w:r w:rsidR="003D4601">
        <w:t xml:space="preserve"> </w:t>
      </w:r>
      <w:r w:rsidR="00401DE0">
        <w:t xml:space="preserve">byl umístěn </w:t>
      </w:r>
      <w:r w:rsidR="003D4601">
        <w:t>do validační sekce.</w:t>
      </w:r>
      <w:r w:rsidR="001E6B2E">
        <w:t xml:space="preserve"> V</w:t>
      </w:r>
      <w:r w:rsidR="001F1393">
        <w:t> </w:t>
      </w:r>
      <w:r w:rsidR="00D817BB">
        <w:fldChar w:fldCharType="begin"/>
      </w:r>
      <w:r w:rsidR="00D817BB">
        <w:instrText xml:space="preserve"> REF _Ref188983300 \h </w:instrText>
      </w:r>
      <w:r w:rsidR="00D817BB">
        <w:fldChar w:fldCharType="separate"/>
      </w:r>
      <w:r w:rsidR="00E07BFA" w:rsidRPr="0055602D">
        <w:rPr>
          <w:b/>
        </w:rPr>
        <w:t xml:space="preserve">Tabulka </w:t>
      </w:r>
      <w:r w:rsidR="00E07BFA">
        <w:rPr>
          <w:b/>
          <w:bCs/>
          <w:noProof/>
        </w:rPr>
        <w:t>2</w:t>
      </w:r>
      <w:r w:rsidR="00E07BFA">
        <w:rPr>
          <w:b/>
        </w:rPr>
        <w:t>.</w:t>
      </w:r>
      <w:r w:rsidR="00E07BFA">
        <w:rPr>
          <w:b/>
          <w:bCs/>
          <w:noProof/>
        </w:rPr>
        <w:t>2</w:t>
      </w:r>
      <w:r w:rsidR="00D817BB">
        <w:fldChar w:fldCharType="end"/>
      </w:r>
      <w:r w:rsidR="00D817BB">
        <w:t xml:space="preserve"> </w:t>
      </w:r>
      <w:r w:rsidR="001E6B2E">
        <w:t>jsou zobrazeny výsledky tohoto měření.</w:t>
      </w:r>
      <w:r w:rsidR="00401DE0">
        <w:t xml:space="preserve"> Trénink i detekce objektu probíhal</w:t>
      </w:r>
      <w:r w:rsidR="00830309">
        <w:t>i</w:t>
      </w:r>
      <w:r w:rsidR="00401DE0">
        <w:t xml:space="preserve"> v prostředí Google </w:t>
      </w:r>
      <w:proofErr w:type="spellStart"/>
      <w:r w:rsidR="00401DE0">
        <w:t>Colab</w:t>
      </w:r>
      <w:proofErr w:type="spellEnd"/>
      <w:r w:rsidR="00401DE0">
        <w:t xml:space="preserve"> s dostatečným výpočetním výkonem.</w:t>
      </w:r>
    </w:p>
    <w:p w14:paraId="29970394" w14:textId="54133033" w:rsidR="00401DE0" w:rsidRDefault="00401DE0" w:rsidP="0055602D">
      <w:pPr>
        <w:pStyle w:val="Titulek"/>
        <w:keepNext/>
        <w:jc w:val="left"/>
      </w:pPr>
      <w:bookmarkStart w:id="32" w:name="_Ref188983300"/>
      <w:r w:rsidRPr="0055602D">
        <w:rPr>
          <w:b/>
          <w:bCs w:val="0"/>
        </w:rPr>
        <w:t xml:space="preserve">Tabulka </w:t>
      </w:r>
      <w:r w:rsidR="006A539A">
        <w:rPr>
          <w:b/>
          <w:bCs w:val="0"/>
        </w:rPr>
        <w:fldChar w:fldCharType="begin"/>
      </w:r>
      <w:r w:rsidR="006A539A">
        <w:rPr>
          <w:b/>
          <w:bCs w:val="0"/>
        </w:rPr>
        <w:instrText xml:space="preserve"> STYLEREF 1 \s </w:instrText>
      </w:r>
      <w:r w:rsidR="006A539A">
        <w:rPr>
          <w:b/>
          <w:bCs w:val="0"/>
        </w:rPr>
        <w:fldChar w:fldCharType="separate"/>
      </w:r>
      <w:r w:rsidR="006A539A">
        <w:rPr>
          <w:b/>
          <w:bCs w:val="0"/>
          <w:noProof/>
        </w:rPr>
        <w:t>2</w:t>
      </w:r>
      <w:r w:rsidR="006A539A">
        <w:rPr>
          <w:b/>
          <w:bCs w:val="0"/>
        </w:rPr>
        <w:fldChar w:fldCharType="end"/>
      </w:r>
      <w:r w:rsidR="006A539A">
        <w:rPr>
          <w:b/>
          <w:bCs w:val="0"/>
        </w:rPr>
        <w:t>.</w:t>
      </w:r>
      <w:r w:rsidR="006A539A">
        <w:rPr>
          <w:b/>
          <w:bCs w:val="0"/>
        </w:rPr>
        <w:fldChar w:fldCharType="begin"/>
      </w:r>
      <w:r w:rsidR="006A539A">
        <w:rPr>
          <w:b/>
          <w:bCs w:val="0"/>
        </w:rPr>
        <w:instrText xml:space="preserve"> SEQ Tabulka \* ARABIC \s 1 </w:instrText>
      </w:r>
      <w:r w:rsidR="006A539A">
        <w:rPr>
          <w:b/>
          <w:bCs w:val="0"/>
        </w:rPr>
        <w:fldChar w:fldCharType="separate"/>
      </w:r>
      <w:r w:rsidR="006A539A">
        <w:rPr>
          <w:b/>
          <w:bCs w:val="0"/>
          <w:noProof/>
        </w:rPr>
        <w:t>2</w:t>
      </w:r>
      <w:r w:rsidR="006A539A">
        <w:rPr>
          <w:b/>
          <w:bCs w:val="0"/>
        </w:rPr>
        <w:fldChar w:fldCharType="end"/>
      </w:r>
      <w:bookmarkEnd w:id="32"/>
      <w:r>
        <w:t>:</w:t>
      </w:r>
      <w:r>
        <w:rPr>
          <w:noProof/>
        </w:rPr>
        <w:t xml:space="preserve"> Porovnání výkonosti velikostí modelů YOLOv5 (převzato a upraveno z </w:t>
      </w:r>
      <w:r w:rsidR="00951389">
        <w:rPr>
          <w:noProof/>
        </w:rPr>
        <w:fldChar w:fldCharType="begin"/>
      </w:r>
      <w:r w:rsidR="00E07BFA">
        <w:rPr>
          <w:noProof/>
        </w:rPr>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rPr>
          <w:noProof/>
        </w:rPr>
        <w:fldChar w:fldCharType="separate"/>
      </w:r>
      <w:r w:rsidR="00E07BFA">
        <w:rPr>
          <w:noProof/>
        </w:rPr>
        <w:t>[24]</w:t>
      </w:r>
      <w:r w:rsidR="00951389">
        <w:rPr>
          <w:noProof/>
        </w:rPr>
        <w:fldChar w:fldCharType="end"/>
      </w:r>
      <w:r>
        <w:rPr>
          <w:noProof/>
        </w:rPr>
        <w:t>)</w:t>
      </w:r>
    </w:p>
    <w:tbl>
      <w:tblPr>
        <w:tblStyle w:val="Mkatabulky"/>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02"/>
        <w:gridCol w:w="1497"/>
        <w:gridCol w:w="1495"/>
        <w:gridCol w:w="1557"/>
        <w:gridCol w:w="1492"/>
        <w:gridCol w:w="1497"/>
      </w:tblGrid>
      <w:tr w:rsidR="00401DE0" w14:paraId="79DBD8F5" w14:textId="249D55ED" w:rsidTr="002A49A0">
        <w:trPr>
          <w:jc w:val="center"/>
        </w:trPr>
        <w:tc>
          <w:tcPr>
            <w:tcW w:w="1509" w:type="dxa"/>
            <w:tcBorders>
              <w:top w:val="single" w:sz="12" w:space="0" w:color="auto"/>
              <w:bottom w:val="single" w:sz="4" w:space="0" w:color="auto"/>
            </w:tcBorders>
          </w:tcPr>
          <w:p w14:paraId="7CA1CF33" w14:textId="048EF6AF" w:rsidR="00401DE0" w:rsidRPr="001E6B2E" w:rsidRDefault="00401DE0" w:rsidP="00401DE0">
            <w:pPr>
              <w:pStyle w:val="Textvtabulce"/>
              <w:jc w:val="center"/>
              <w:rPr>
                <w:b/>
                <w:bCs/>
              </w:rPr>
            </w:pPr>
            <w:r w:rsidRPr="001E6B2E">
              <w:rPr>
                <w:b/>
                <w:bCs/>
              </w:rPr>
              <w:t>Model</w:t>
            </w:r>
          </w:p>
        </w:tc>
        <w:tc>
          <w:tcPr>
            <w:tcW w:w="1507" w:type="dxa"/>
            <w:tcBorders>
              <w:top w:val="single" w:sz="12" w:space="0" w:color="auto"/>
              <w:bottom w:val="single" w:sz="4" w:space="0" w:color="auto"/>
            </w:tcBorders>
          </w:tcPr>
          <w:p w14:paraId="6696CA8A" w14:textId="002C03BC" w:rsidR="00401DE0" w:rsidRPr="001E6B2E" w:rsidRDefault="00401DE0" w:rsidP="00401DE0">
            <w:pPr>
              <w:pStyle w:val="Textvtabulce"/>
              <w:jc w:val="center"/>
              <w:rPr>
                <w:b/>
                <w:bCs/>
              </w:rPr>
            </w:pPr>
            <w:r w:rsidRPr="001E6B2E">
              <w:rPr>
                <w:b/>
                <w:bCs/>
              </w:rPr>
              <w:t>Dataset</w:t>
            </w:r>
          </w:p>
        </w:tc>
        <w:tc>
          <w:tcPr>
            <w:tcW w:w="1505" w:type="dxa"/>
            <w:tcBorders>
              <w:top w:val="single" w:sz="12" w:space="0" w:color="auto"/>
              <w:bottom w:val="single" w:sz="4" w:space="0" w:color="auto"/>
            </w:tcBorders>
          </w:tcPr>
          <w:p w14:paraId="0AA810D1" w14:textId="02584956" w:rsidR="00401DE0" w:rsidRPr="001E6B2E" w:rsidRDefault="00401DE0" w:rsidP="00401DE0">
            <w:pPr>
              <w:pStyle w:val="Textvtabulce"/>
              <w:jc w:val="center"/>
              <w:rPr>
                <w:b/>
                <w:bCs/>
              </w:rPr>
            </w:pPr>
            <w:r w:rsidRPr="001E6B2E">
              <w:rPr>
                <w:b/>
                <w:bCs/>
              </w:rPr>
              <w:t>mAP</w:t>
            </w:r>
            <w:r w:rsidR="00E06552">
              <w:rPr>
                <w:b/>
                <w:bCs/>
              </w:rPr>
              <w:t>@50</w:t>
            </w:r>
          </w:p>
        </w:tc>
        <w:tc>
          <w:tcPr>
            <w:tcW w:w="1505" w:type="dxa"/>
            <w:tcBorders>
              <w:top w:val="single" w:sz="12" w:space="0" w:color="auto"/>
              <w:bottom w:val="single" w:sz="4" w:space="0" w:color="auto"/>
            </w:tcBorders>
            <w:shd w:val="clear" w:color="auto" w:fill="auto"/>
          </w:tcPr>
          <w:p w14:paraId="6C99D074" w14:textId="062341AB" w:rsidR="00401DE0" w:rsidRPr="001E6B2E" w:rsidRDefault="00401DE0" w:rsidP="00401DE0">
            <w:pPr>
              <w:pStyle w:val="Textvtabulce"/>
              <w:jc w:val="center"/>
              <w:rPr>
                <w:b/>
                <w:bCs/>
              </w:rPr>
            </w:pPr>
            <w:r w:rsidRPr="001E6B2E">
              <w:rPr>
                <w:b/>
                <w:bCs/>
              </w:rPr>
              <w:t>mAP</w:t>
            </w:r>
            <w:r w:rsidR="00E06552">
              <w:rPr>
                <w:b/>
                <w:bCs/>
              </w:rPr>
              <w:t>@[50:95]</w:t>
            </w:r>
          </w:p>
        </w:tc>
        <w:tc>
          <w:tcPr>
            <w:tcW w:w="1507" w:type="dxa"/>
            <w:tcBorders>
              <w:top w:val="single" w:sz="12" w:space="0" w:color="auto"/>
              <w:bottom w:val="single" w:sz="4" w:space="0" w:color="auto"/>
            </w:tcBorders>
          </w:tcPr>
          <w:p w14:paraId="60980BE7" w14:textId="77777777" w:rsidR="00401DE0" w:rsidRDefault="00401DE0" w:rsidP="00401DE0">
            <w:pPr>
              <w:pStyle w:val="Textvtabulce"/>
              <w:jc w:val="center"/>
              <w:rPr>
                <w:b/>
                <w:bCs/>
              </w:rPr>
            </w:pPr>
            <w:r w:rsidRPr="001E6B2E">
              <w:rPr>
                <w:b/>
                <w:bCs/>
              </w:rPr>
              <w:t>Doba detekce</w:t>
            </w:r>
          </w:p>
          <w:p w14:paraId="63DEEAA0" w14:textId="612F70D6" w:rsidR="00401DE0" w:rsidRPr="001E6B2E" w:rsidRDefault="00401DE0" w:rsidP="00401DE0">
            <w:pPr>
              <w:pStyle w:val="Textvtabulce"/>
              <w:jc w:val="center"/>
              <w:rPr>
                <w:b/>
                <w:bCs/>
              </w:rPr>
            </w:pPr>
            <w:r>
              <w:rPr>
                <w:b/>
                <w:bCs/>
              </w:rPr>
              <w:t>[</w:t>
            </w:r>
            <w:proofErr w:type="spellStart"/>
            <w:r>
              <w:rPr>
                <w:b/>
                <w:bCs/>
              </w:rPr>
              <w:t>ms</w:t>
            </w:r>
            <w:proofErr w:type="spellEnd"/>
            <w:r>
              <w:rPr>
                <w:b/>
                <w:bCs/>
              </w:rPr>
              <w:t>]</w:t>
            </w:r>
          </w:p>
        </w:tc>
        <w:tc>
          <w:tcPr>
            <w:tcW w:w="1507" w:type="dxa"/>
            <w:tcBorders>
              <w:top w:val="single" w:sz="12" w:space="0" w:color="auto"/>
              <w:bottom w:val="single" w:sz="4" w:space="0" w:color="auto"/>
            </w:tcBorders>
          </w:tcPr>
          <w:p w14:paraId="42F63D97" w14:textId="17E66D9C" w:rsidR="00401DE0" w:rsidRPr="001E6B2E" w:rsidRDefault="00401DE0" w:rsidP="00401DE0">
            <w:pPr>
              <w:pStyle w:val="Textvtabulce"/>
              <w:jc w:val="center"/>
              <w:rPr>
                <w:b/>
                <w:bCs/>
              </w:rPr>
            </w:pPr>
            <w:r>
              <w:rPr>
                <w:b/>
                <w:bCs/>
              </w:rPr>
              <w:t>GFLOPS</w:t>
            </w:r>
          </w:p>
        </w:tc>
      </w:tr>
      <w:tr w:rsidR="00401DE0" w14:paraId="7D61B3C9" w14:textId="7BA5912F" w:rsidTr="002A49A0">
        <w:trPr>
          <w:jc w:val="center"/>
        </w:trPr>
        <w:tc>
          <w:tcPr>
            <w:tcW w:w="1509" w:type="dxa"/>
            <w:tcBorders>
              <w:top w:val="single" w:sz="4" w:space="0" w:color="auto"/>
            </w:tcBorders>
          </w:tcPr>
          <w:p w14:paraId="021F313C" w14:textId="5A42F691" w:rsidR="00401DE0" w:rsidRDefault="00401DE0" w:rsidP="001E6B2E">
            <w:pPr>
              <w:pStyle w:val="Textvtabulce"/>
            </w:pPr>
            <w:r>
              <w:t>YOLOv5s</w:t>
            </w:r>
          </w:p>
        </w:tc>
        <w:tc>
          <w:tcPr>
            <w:tcW w:w="1507" w:type="dxa"/>
            <w:vMerge w:val="restart"/>
            <w:tcBorders>
              <w:top w:val="single" w:sz="4" w:space="0" w:color="auto"/>
            </w:tcBorders>
            <w:vAlign w:val="center"/>
          </w:tcPr>
          <w:p w14:paraId="01B07297" w14:textId="742C28B2" w:rsidR="00401DE0" w:rsidRDefault="00401DE0" w:rsidP="001E6B2E">
            <w:pPr>
              <w:pStyle w:val="Textvtabulce"/>
              <w:jc w:val="center"/>
            </w:pPr>
            <w:r>
              <w:t>výběr z datasetu COCO</w:t>
            </w:r>
          </w:p>
        </w:tc>
        <w:tc>
          <w:tcPr>
            <w:tcW w:w="1505" w:type="dxa"/>
            <w:tcBorders>
              <w:top w:val="single" w:sz="4" w:space="0" w:color="auto"/>
            </w:tcBorders>
          </w:tcPr>
          <w:p w14:paraId="57F2EFE3" w14:textId="6AE66F5E" w:rsidR="00401DE0" w:rsidRDefault="00401DE0" w:rsidP="001E6B2E">
            <w:pPr>
              <w:pStyle w:val="Textvtabulce"/>
              <w:jc w:val="center"/>
            </w:pPr>
            <w:r>
              <w:t>38,3</w:t>
            </w:r>
          </w:p>
        </w:tc>
        <w:tc>
          <w:tcPr>
            <w:tcW w:w="1505" w:type="dxa"/>
            <w:tcBorders>
              <w:top w:val="single" w:sz="4" w:space="0" w:color="auto"/>
            </w:tcBorders>
          </w:tcPr>
          <w:p w14:paraId="1DE9CDA1" w14:textId="6FDF0448" w:rsidR="00401DE0" w:rsidRDefault="00401DE0" w:rsidP="00401DE0">
            <w:pPr>
              <w:pStyle w:val="Textvtabulce"/>
              <w:jc w:val="center"/>
            </w:pPr>
            <w:r>
              <w:t>23,6</w:t>
            </w:r>
          </w:p>
        </w:tc>
        <w:tc>
          <w:tcPr>
            <w:tcW w:w="1507" w:type="dxa"/>
            <w:tcBorders>
              <w:top w:val="single" w:sz="4" w:space="0" w:color="auto"/>
            </w:tcBorders>
          </w:tcPr>
          <w:p w14:paraId="2D825E20" w14:textId="659E5918" w:rsidR="00401DE0" w:rsidRDefault="00401DE0" w:rsidP="001E6B2E">
            <w:pPr>
              <w:pStyle w:val="Textvtabulce"/>
              <w:jc w:val="center"/>
            </w:pPr>
            <w:r>
              <w:t>27</w:t>
            </w:r>
          </w:p>
        </w:tc>
        <w:tc>
          <w:tcPr>
            <w:tcW w:w="1507" w:type="dxa"/>
            <w:tcBorders>
              <w:top w:val="single" w:sz="4" w:space="0" w:color="auto"/>
            </w:tcBorders>
            <w:shd w:val="clear" w:color="auto" w:fill="auto"/>
          </w:tcPr>
          <w:p w14:paraId="19BFB548" w14:textId="69F92B81" w:rsidR="00401DE0" w:rsidRDefault="00401DE0" w:rsidP="001E6B2E">
            <w:pPr>
              <w:pStyle w:val="Textvtabulce"/>
              <w:jc w:val="center"/>
            </w:pPr>
            <w:r>
              <w:t>17</w:t>
            </w:r>
            <w:r w:rsidR="002A49A0">
              <w:t>,0</w:t>
            </w:r>
          </w:p>
        </w:tc>
      </w:tr>
      <w:tr w:rsidR="00401DE0" w14:paraId="0B4B49C4" w14:textId="6A9A52B6" w:rsidTr="00D613A4">
        <w:trPr>
          <w:jc w:val="center"/>
        </w:trPr>
        <w:tc>
          <w:tcPr>
            <w:tcW w:w="1509" w:type="dxa"/>
          </w:tcPr>
          <w:p w14:paraId="283B0EC5" w14:textId="55FA058C" w:rsidR="00401DE0" w:rsidRDefault="00401DE0" w:rsidP="001E6B2E">
            <w:pPr>
              <w:pStyle w:val="Textvtabulce"/>
            </w:pPr>
            <w:r>
              <w:t>YOLOv5m</w:t>
            </w:r>
          </w:p>
        </w:tc>
        <w:tc>
          <w:tcPr>
            <w:tcW w:w="1507" w:type="dxa"/>
            <w:vMerge/>
          </w:tcPr>
          <w:p w14:paraId="7CB27301" w14:textId="77777777" w:rsidR="00401DE0" w:rsidRDefault="00401DE0" w:rsidP="001E6B2E">
            <w:pPr>
              <w:pStyle w:val="Textvtabulce"/>
              <w:jc w:val="center"/>
            </w:pPr>
          </w:p>
        </w:tc>
        <w:tc>
          <w:tcPr>
            <w:tcW w:w="1505" w:type="dxa"/>
          </w:tcPr>
          <w:p w14:paraId="566B472D" w14:textId="14E346A6" w:rsidR="00401DE0" w:rsidRDefault="00401DE0" w:rsidP="001E6B2E">
            <w:pPr>
              <w:pStyle w:val="Textvtabulce"/>
              <w:jc w:val="center"/>
            </w:pPr>
            <w:r>
              <w:t>43,7</w:t>
            </w:r>
          </w:p>
        </w:tc>
        <w:tc>
          <w:tcPr>
            <w:tcW w:w="1505" w:type="dxa"/>
          </w:tcPr>
          <w:p w14:paraId="6C967FE2" w14:textId="507D8AF7" w:rsidR="00401DE0" w:rsidRDefault="00401DE0" w:rsidP="001E6B2E">
            <w:pPr>
              <w:pStyle w:val="Textvtabulce"/>
              <w:jc w:val="center"/>
            </w:pPr>
            <w:r>
              <w:t>28,7</w:t>
            </w:r>
          </w:p>
        </w:tc>
        <w:tc>
          <w:tcPr>
            <w:tcW w:w="1507" w:type="dxa"/>
          </w:tcPr>
          <w:p w14:paraId="64B4E893" w14:textId="7E68CD0F" w:rsidR="00401DE0" w:rsidRDefault="00401DE0" w:rsidP="001E6B2E">
            <w:pPr>
              <w:pStyle w:val="Textvtabulce"/>
              <w:jc w:val="center"/>
            </w:pPr>
            <w:r>
              <w:t>32</w:t>
            </w:r>
          </w:p>
        </w:tc>
        <w:tc>
          <w:tcPr>
            <w:tcW w:w="1507" w:type="dxa"/>
          </w:tcPr>
          <w:p w14:paraId="3D63FBDD" w14:textId="6F095863" w:rsidR="00401DE0" w:rsidRDefault="00401DE0" w:rsidP="001E6B2E">
            <w:pPr>
              <w:pStyle w:val="Textvtabulce"/>
              <w:jc w:val="center"/>
            </w:pPr>
            <w:r>
              <w:t>51,3</w:t>
            </w:r>
          </w:p>
        </w:tc>
      </w:tr>
      <w:tr w:rsidR="00401DE0" w14:paraId="4667DA1E" w14:textId="3FC22EC4" w:rsidTr="00D613A4">
        <w:trPr>
          <w:jc w:val="center"/>
        </w:trPr>
        <w:tc>
          <w:tcPr>
            <w:tcW w:w="1509" w:type="dxa"/>
          </w:tcPr>
          <w:p w14:paraId="62598911" w14:textId="73B3A2C6" w:rsidR="00401DE0" w:rsidRDefault="00401DE0" w:rsidP="001E6B2E">
            <w:pPr>
              <w:pStyle w:val="Textvtabulce"/>
            </w:pPr>
            <w:r>
              <w:t>YOLOv5l</w:t>
            </w:r>
          </w:p>
        </w:tc>
        <w:tc>
          <w:tcPr>
            <w:tcW w:w="1507" w:type="dxa"/>
            <w:vMerge/>
          </w:tcPr>
          <w:p w14:paraId="1FEC391B" w14:textId="77777777" w:rsidR="00401DE0" w:rsidRDefault="00401DE0" w:rsidP="001E6B2E">
            <w:pPr>
              <w:pStyle w:val="Textvtabulce"/>
              <w:jc w:val="center"/>
            </w:pPr>
          </w:p>
        </w:tc>
        <w:tc>
          <w:tcPr>
            <w:tcW w:w="1505" w:type="dxa"/>
          </w:tcPr>
          <w:p w14:paraId="69B60A75" w14:textId="71C9991D" w:rsidR="00401DE0" w:rsidRDefault="00401DE0" w:rsidP="001E6B2E">
            <w:pPr>
              <w:pStyle w:val="Textvtabulce"/>
              <w:jc w:val="center"/>
            </w:pPr>
            <w:r>
              <w:t>46,8</w:t>
            </w:r>
          </w:p>
        </w:tc>
        <w:tc>
          <w:tcPr>
            <w:tcW w:w="1505" w:type="dxa"/>
          </w:tcPr>
          <w:p w14:paraId="07BC18CD" w14:textId="60B48A7E" w:rsidR="00401DE0" w:rsidRDefault="00401DE0" w:rsidP="001E6B2E">
            <w:pPr>
              <w:pStyle w:val="Textvtabulce"/>
              <w:jc w:val="center"/>
            </w:pPr>
            <w:r>
              <w:t>31,5</w:t>
            </w:r>
          </w:p>
        </w:tc>
        <w:tc>
          <w:tcPr>
            <w:tcW w:w="1507" w:type="dxa"/>
          </w:tcPr>
          <w:p w14:paraId="56103255" w14:textId="44D6F9FC" w:rsidR="00401DE0" w:rsidRDefault="00401DE0" w:rsidP="001E6B2E">
            <w:pPr>
              <w:pStyle w:val="Textvtabulce"/>
              <w:jc w:val="center"/>
            </w:pPr>
            <w:r>
              <w:t>41</w:t>
            </w:r>
          </w:p>
        </w:tc>
        <w:tc>
          <w:tcPr>
            <w:tcW w:w="1507" w:type="dxa"/>
          </w:tcPr>
          <w:p w14:paraId="1788FB1C" w14:textId="4974EE82" w:rsidR="00401DE0" w:rsidRDefault="00401DE0" w:rsidP="001E6B2E">
            <w:pPr>
              <w:pStyle w:val="Textvtabulce"/>
              <w:jc w:val="center"/>
            </w:pPr>
            <w:r>
              <w:t>115,4</w:t>
            </w:r>
          </w:p>
        </w:tc>
      </w:tr>
      <w:tr w:rsidR="00401DE0" w14:paraId="5EADC16E" w14:textId="7D1615D8" w:rsidTr="00D613A4">
        <w:trPr>
          <w:jc w:val="center"/>
        </w:trPr>
        <w:tc>
          <w:tcPr>
            <w:tcW w:w="1509" w:type="dxa"/>
          </w:tcPr>
          <w:p w14:paraId="192798AD" w14:textId="4D787ABE" w:rsidR="00401DE0" w:rsidRDefault="00401DE0" w:rsidP="001E6B2E">
            <w:pPr>
              <w:pStyle w:val="Textvtabulce"/>
            </w:pPr>
            <w:r>
              <w:t>YOLOv5x</w:t>
            </w:r>
          </w:p>
        </w:tc>
        <w:tc>
          <w:tcPr>
            <w:tcW w:w="1507" w:type="dxa"/>
            <w:vMerge/>
          </w:tcPr>
          <w:p w14:paraId="1F18EE48" w14:textId="77777777" w:rsidR="00401DE0" w:rsidRDefault="00401DE0" w:rsidP="001E6B2E">
            <w:pPr>
              <w:pStyle w:val="Textvtabulce"/>
              <w:jc w:val="center"/>
            </w:pPr>
          </w:p>
        </w:tc>
        <w:tc>
          <w:tcPr>
            <w:tcW w:w="1505" w:type="dxa"/>
          </w:tcPr>
          <w:p w14:paraId="538FDF01" w14:textId="620EAE51" w:rsidR="00401DE0" w:rsidRDefault="00401DE0" w:rsidP="001E6B2E">
            <w:pPr>
              <w:pStyle w:val="Textvtabulce"/>
              <w:jc w:val="center"/>
            </w:pPr>
            <w:r>
              <w:t>48,5</w:t>
            </w:r>
          </w:p>
        </w:tc>
        <w:tc>
          <w:tcPr>
            <w:tcW w:w="1505" w:type="dxa"/>
          </w:tcPr>
          <w:p w14:paraId="516B18A2" w14:textId="61B6D4E6" w:rsidR="00401DE0" w:rsidRDefault="00401DE0" w:rsidP="001E6B2E">
            <w:pPr>
              <w:pStyle w:val="Textvtabulce"/>
              <w:jc w:val="center"/>
            </w:pPr>
            <w:r>
              <w:t>32,8</w:t>
            </w:r>
          </w:p>
        </w:tc>
        <w:tc>
          <w:tcPr>
            <w:tcW w:w="1507" w:type="dxa"/>
          </w:tcPr>
          <w:p w14:paraId="149CCE94" w14:textId="0A1A89C0" w:rsidR="00401DE0" w:rsidRDefault="00401DE0" w:rsidP="001E6B2E">
            <w:pPr>
              <w:pStyle w:val="Textvtabulce"/>
              <w:jc w:val="center"/>
            </w:pPr>
            <w:r>
              <w:t>49</w:t>
            </w:r>
          </w:p>
        </w:tc>
        <w:tc>
          <w:tcPr>
            <w:tcW w:w="1507" w:type="dxa"/>
          </w:tcPr>
          <w:p w14:paraId="5350F3E8" w14:textId="4F4F5818" w:rsidR="00401DE0" w:rsidRDefault="00401DE0" w:rsidP="001E6B2E">
            <w:pPr>
              <w:pStyle w:val="Textvtabulce"/>
              <w:jc w:val="center"/>
            </w:pPr>
            <w:r>
              <w:t>218,8</w:t>
            </w:r>
          </w:p>
        </w:tc>
      </w:tr>
    </w:tbl>
    <w:p w14:paraId="100A8BE0" w14:textId="734E9BE5" w:rsidR="0055602D" w:rsidRDefault="00401DE0" w:rsidP="00E1450C">
      <w:pPr>
        <w:spacing w:before="240"/>
      </w:pPr>
      <w:r>
        <w:t xml:space="preserve">Dále bylo srovnáno použití modelů pro detekci videa na Google </w:t>
      </w:r>
      <w:proofErr w:type="spellStart"/>
      <w:r>
        <w:t>Colab</w:t>
      </w:r>
      <w:proofErr w:type="spellEnd"/>
      <w:r>
        <w:t xml:space="preserve"> a několika variantách zařízení IPhone 12. Z grafu (</w:t>
      </w:r>
      <w:r w:rsidR="00D817BB">
        <w:fldChar w:fldCharType="begin"/>
      </w:r>
      <w:r w:rsidR="00D817BB">
        <w:instrText xml:space="preserve"> REF _Ref188983348 \h </w:instrText>
      </w:r>
      <w:r w:rsidR="00D817BB">
        <w:fldChar w:fldCharType="separate"/>
      </w:r>
      <w:r w:rsidR="00E07BFA">
        <w:rPr>
          <w:b/>
        </w:rPr>
        <w:t>O</w:t>
      </w:r>
      <w:r w:rsidR="00E07BFA" w:rsidRPr="0055602D">
        <w:rPr>
          <w:b/>
        </w:rPr>
        <w:t xml:space="preserve">br. </w:t>
      </w:r>
      <w:r w:rsidR="00E07BFA">
        <w:rPr>
          <w:b/>
          <w:bCs/>
          <w:noProof/>
        </w:rPr>
        <w:t>2</w:t>
      </w:r>
      <w:r w:rsidR="00E07BFA">
        <w:rPr>
          <w:b/>
        </w:rPr>
        <w:t>.</w:t>
      </w:r>
      <w:r w:rsidR="00E07BFA">
        <w:rPr>
          <w:b/>
          <w:bCs/>
          <w:noProof/>
        </w:rPr>
        <w:t>7</w:t>
      </w:r>
      <w:r w:rsidR="00D817BB">
        <w:fldChar w:fldCharType="end"/>
      </w:r>
      <w:r>
        <w:t xml:space="preserve">) závislosti počtu </w:t>
      </w:r>
      <w:r w:rsidR="00D817BB">
        <w:t>snímků za sekundu (fps)</w:t>
      </w:r>
      <w:r>
        <w:t xml:space="preserve"> na velikosti modelu a použitém zařízení je zřejmé, že při použití hardwarově slabšího zařízení je třeba zvolit jednoduší detekční algoritmus pro udržení dostatečné rychlosti </w:t>
      </w:r>
      <w:r w:rsidR="00830309">
        <w:t xml:space="preserve">pro </w:t>
      </w:r>
      <w:r>
        <w:t>detekc</w:t>
      </w:r>
      <w:r w:rsidR="00830309">
        <w:t>i</w:t>
      </w:r>
      <w:r>
        <w:t xml:space="preserve"> objektů v reálném čase</w:t>
      </w:r>
      <w:r w:rsidR="00830309" w:rsidRPr="00830309">
        <w:t xml:space="preserve"> </w:t>
      </w:r>
      <w:r w:rsidR="00830309">
        <w:t>i za cenu snížení přesnosti detekce</w:t>
      </w:r>
      <w:r>
        <w:t>.</w:t>
      </w:r>
    </w:p>
    <w:p w14:paraId="67394002" w14:textId="05E0909D" w:rsidR="00E1450C" w:rsidRDefault="00E1450C" w:rsidP="0055602D">
      <w:pPr>
        <w:keepNext/>
        <w:spacing w:before="240"/>
        <w:jc w:val="center"/>
      </w:pPr>
      <w:r w:rsidRPr="00E1450C">
        <w:rPr>
          <w:noProof/>
        </w:rPr>
        <w:lastRenderedPageBreak/>
        <w:drawing>
          <wp:inline distT="0" distB="0" distL="0" distR="0" wp14:anchorId="131878FB" wp14:editId="2A358D0C">
            <wp:extent cx="5759450" cy="2231571"/>
            <wp:effectExtent l="0" t="0" r="0" b="0"/>
            <wp:docPr id="1454069775" name="Obrázek 1"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9775" name="Obrázek 1" descr="Obsah obrázku text, snímek obrazovky, diagram, řada/pruh&#10;&#10;Popis byl vytvořen automaticky"/>
                    <pic:cNvPicPr/>
                  </pic:nvPicPr>
                  <pic:blipFill rotWithShape="1">
                    <a:blip r:embed="rId18"/>
                    <a:srcRect b="642"/>
                    <a:stretch/>
                  </pic:blipFill>
                  <pic:spPr bwMode="auto">
                    <a:xfrm>
                      <a:off x="0" y="0"/>
                      <a:ext cx="5759450" cy="2231571"/>
                    </a:xfrm>
                    <a:prstGeom prst="rect">
                      <a:avLst/>
                    </a:prstGeom>
                    <a:ln>
                      <a:noFill/>
                    </a:ln>
                    <a:extLst>
                      <a:ext uri="{53640926-AAD7-44D8-BBD7-CCE9431645EC}">
                        <a14:shadowObscured xmlns:a14="http://schemas.microsoft.com/office/drawing/2010/main"/>
                      </a:ext>
                    </a:extLst>
                  </pic:spPr>
                </pic:pic>
              </a:graphicData>
            </a:graphic>
          </wp:inline>
        </w:drawing>
      </w:r>
    </w:p>
    <w:p w14:paraId="036C55BC" w14:textId="25229B69" w:rsidR="00401DE0" w:rsidRPr="00394206" w:rsidRDefault="0055602D" w:rsidP="0055602D">
      <w:pPr>
        <w:pStyle w:val="Titulek"/>
        <w:jc w:val="left"/>
      </w:pPr>
      <w:bookmarkStart w:id="33" w:name="_Ref188983348"/>
      <w:r>
        <w:rPr>
          <w:b/>
          <w:bCs w:val="0"/>
        </w:rPr>
        <w:t>O</w:t>
      </w:r>
      <w:r w:rsidRPr="0055602D">
        <w:rPr>
          <w:b/>
          <w:bCs w:val="0"/>
        </w:rPr>
        <w:t xml:space="preserve">br. </w:t>
      </w:r>
      <w:r w:rsidR="008C6973">
        <w:rPr>
          <w:b/>
          <w:bCs w:val="0"/>
        </w:rPr>
        <w:fldChar w:fldCharType="begin"/>
      </w:r>
      <w:r w:rsidR="008C6973">
        <w:rPr>
          <w:b/>
          <w:bCs w:val="0"/>
        </w:rPr>
        <w:instrText xml:space="preserve"> STYLEREF 1 \s </w:instrText>
      </w:r>
      <w:r w:rsidR="008C6973">
        <w:rPr>
          <w:b/>
          <w:bCs w:val="0"/>
        </w:rPr>
        <w:fldChar w:fldCharType="separate"/>
      </w:r>
      <w:r w:rsidR="008C6973">
        <w:rPr>
          <w:b/>
          <w:bCs w:val="0"/>
          <w:noProof/>
        </w:rPr>
        <w:t>2</w:t>
      </w:r>
      <w:r w:rsidR="008C6973">
        <w:rPr>
          <w:b/>
          <w:bCs w:val="0"/>
        </w:rPr>
        <w:fldChar w:fldCharType="end"/>
      </w:r>
      <w:r w:rsidR="008C6973">
        <w:rPr>
          <w:b/>
          <w:bCs w:val="0"/>
        </w:rPr>
        <w:t>.</w:t>
      </w:r>
      <w:r w:rsidR="008C6973">
        <w:rPr>
          <w:b/>
          <w:bCs w:val="0"/>
        </w:rPr>
        <w:fldChar w:fldCharType="begin"/>
      </w:r>
      <w:r w:rsidR="008C6973">
        <w:rPr>
          <w:b/>
          <w:bCs w:val="0"/>
        </w:rPr>
        <w:instrText xml:space="preserve"> SEQ obr. \* ARABIC \s 1 </w:instrText>
      </w:r>
      <w:r w:rsidR="008C6973">
        <w:rPr>
          <w:b/>
          <w:bCs w:val="0"/>
        </w:rPr>
        <w:fldChar w:fldCharType="separate"/>
      </w:r>
      <w:r w:rsidR="008C6973">
        <w:rPr>
          <w:b/>
          <w:bCs w:val="0"/>
          <w:noProof/>
        </w:rPr>
        <w:t>8</w:t>
      </w:r>
      <w:r w:rsidR="008C6973">
        <w:rPr>
          <w:b/>
          <w:bCs w:val="0"/>
        </w:rPr>
        <w:fldChar w:fldCharType="end"/>
      </w:r>
      <w:bookmarkEnd w:id="33"/>
      <w:r>
        <w:t>: Závislost rychlosti detekce v fps na použité velikosti modelu a zařízení (</w:t>
      </w:r>
      <w:r w:rsidR="00590C19">
        <w:t>data</w:t>
      </w:r>
      <w:r>
        <w:t xml:space="preserve"> z </w:t>
      </w:r>
      <w:r w:rsidR="00951389">
        <w:fldChar w:fldCharType="begin"/>
      </w:r>
      <w:r w:rsidR="00E07BFA">
        <w:instrText xml:space="preserve"> ADDIN EN.CITE &lt;EndNote&gt;&lt;Cite&gt;&lt;Author&gt;Dlužnevskij&lt;/Author&gt;&lt;Year&gt;2021&lt;/Year&gt;&lt;RecNum&gt;15&lt;/RecNum&gt;&lt;DisplayText&gt;[24]&lt;/DisplayText&gt;&lt;record&gt;&lt;rec-number&gt;15&lt;/rec-number&gt;&lt;foreign-keys&gt;&lt;key app="EN" db-id="epv0etvs2pfr99e5xxpv5027xe05stzr22vd" timestamp="1738237943"&gt;15&lt;/key&gt;&lt;/foreign-keys&gt;&lt;ref-type name="Journal Article"&gt;17&lt;/ref-type&gt;&lt;contributors&gt;&lt;authors&gt;&lt;author&gt;&lt;style face="normal" font="default" size="100%"&gt;Dlu&lt;/style&gt;&lt;style face="normal" font="default" charset="238" size="100%"&gt;žnevskij, Daniel&lt;/style&gt;&lt;/author&gt;&lt;author&gt;&lt;style face="normal" font="default" charset="238" size="100%"&gt;Stefanovič, Pavel&lt;/style&gt;&lt;/author&gt;&lt;author&gt;&lt;style face="normal" font="default" charset="238" size="100%"&gt;Ramanauskaitė, Simona&lt;/style&gt;&lt;/author&gt;&lt;/authors&gt;&lt;/contributors&gt;&lt;titles&gt;&lt;title&gt;Investigation of YOLOv5 Efficiency in iPhone Supported Systems&lt;/title&gt;&lt;secondary-title&gt;Baltic Journal of Modern Computing&lt;/secondary-title&gt;&lt;/titles&gt;&lt;periodical&gt;&lt;full-title&gt;Baltic Journal of Modern Computing&lt;/full-title&gt;&lt;/periodical&gt;&lt;volume&gt;&lt;style face="normal" font="default" charset="238" size="100%"&gt;9&lt;/style&gt;&lt;/volume&gt;&lt;number&gt;&lt;style face="normal" font="default" charset="238" size="100%"&gt;3&lt;/style&gt;&lt;/number&gt;&lt;dates&gt;&lt;year&gt;&lt;style face="normal" font="default" charset="238" size="100%"&gt;2021&lt;/style&gt;&lt;/year&gt;&lt;/dates&gt;&lt;urls&gt;&lt;/urls&gt;&lt;electronic-resource-num&gt;10.22364/bjmc.2021.9.3.07&lt;/electronic-resource-num&gt;&lt;/record&gt;&lt;/Cite&gt;&lt;/EndNote&gt;</w:instrText>
      </w:r>
      <w:r w:rsidR="00951389">
        <w:fldChar w:fldCharType="separate"/>
      </w:r>
      <w:r w:rsidR="00E07BFA">
        <w:rPr>
          <w:noProof/>
        </w:rPr>
        <w:t>[24]</w:t>
      </w:r>
      <w:r w:rsidR="00951389">
        <w:fldChar w:fldCharType="end"/>
      </w:r>
      <w:r>
        <w:t>)</w:t>
      </w:r>
    </w:p>
    <w:p w14:paraId="3EA5EBC9" w14:textId="058C03BA" w:rsidR="00053356" w:rsidRDefault="00053356" w:rsidP="00053356">
      <w:pPr>
        <w:pStyle w:val="Nadpis3"/>
      </w:pPr>
      <w:bookmarkStart w:id="34" w:name="_Toc191894756"/>
      <w:r>
        <w:t xml:space="preserve">Výstup YOLO </w:t>
      </w:r>
      <w:r w:rsidR="00D817BB">
        <w:t>algoritmu</w:t>
      </w:r>
      <w:bookmarkEnd w:id="34"/>
    </w:p>
    <w:p w14:paraId="33241790" w14:textId="46C73611" w:rsidR="00053356" w:rsidRDefault="00053356" w:rsidP="00053356">
      <w:r>
        <w:t xml:space="preserve">Výstupem po zpracování algoritmem je pro každý objekt nalezený v obrazu rámeček ohraničující nalezený objekt pomocí opsaného obdélníku. Ke každé lokalizaci náleží také třída, která udává, o jaký typ objektu se jedná. Dále je ke každému objektu přiřazeno </w:t>
      </w:r>
      <w:proofErr w:type="spellStart"/>
      <w:r>
        <w:t>confidence</w:t>
      </w:r>
      <w:proofErr w:type="spellEnd"/>
      <w:r>
        <w:t xml:space="preserve"> </w:t>
      </w:r>
      <w:proofErr w:type="spellStart"/>
      <w:r>
        <w:t>score</w:t>
      </w:r>
      <w:proofErr w:type="spellEnd"/>
      <w:r>
        <w:t>, které vypovídá jak o pravděpodobnosti detekce objektu správn</w:t>
      </w:r>
      <w:r w:rsidR="00951389">
        <w:t>é</w:t>
      </w:r>
      <w:r>
        <w:t xml:space="preserve"> třídy, tak o jistot</w:t>
      </w:r>
      <w:r w:rsidR="00653F6C">
        <w:t>ě</w:t>
      </w:r>
      <w:r>
        <w:t xml:space="preserve"> </w:t>
      </w:r>
      <w:r w:rsidR="00830309">
        <w:t xml:space="preserve">správného </w:t>
      </w:r>
      <w:r>
        <w:t>určení polohy obj</w:t>
      </w:r>
      <w:r w:rsidR="00653F6C">
        <w:t>ek</w:t>
      </w:r>
      <w:r>
        <w:t>tu.</w:t>
      </w:r>
    </w:p>
    <w:p w14:paraId="36A3163E" w14:textId="27F1D0E0" w:rsidR="00982CF8" w:rsidRDefault="00982CF8" w:rsidP="00982CF8">
      <w:pPr>
        <w:pStyle w:val="Nadpis2"/>
      </w:pPr>
      <w:bookmarkStart w:id="35" w:name="_Toc191894757"/>
      <w:r>
        <w:t xml:space="preserve">Srovnání </w:t>
      </w:r>
      <w:proofErr w:type="spellStart"/>
      <w:r w:rsidR="00504F68">
        <w:t>o</w:t>
      </w:r>
      <w:r>
        <w:t>ne-stage</w:t>
      </w:r>
      <w:proofErr w:type="spellEnd"/>
      <w:r>
        <w:t xml:space="preserve"> vs. </w:t>
      </w:r>
      <w:proofErr w:type="spellStart"/>
      <w:r w:rsidR="00504F68">
        <w:t>t</w:t>
      </w:r>
      <w:r>
        <w:t>wo-stage</w:t>
      </w:r>
      <w:proofErr w:type="spellEnd"/>
      <w:r w:rsidR="00504F68">
        <w:t xml:space="preserve"> </w:t>
      </w:r>
      <w:proofErr w:type="spellStart"/>
      <w:r w:rsidR="006A539A">
        <w:t>algortimů</w:t>
      </w:r>
      <w:bookmarkEnd w:id="35"/>
      <w:proofErr w:type="spellEnd"/>
    </w:p>
    <w:p w14:paraId="29C49BF1" w14:textId="3C21E5A8" w:rsidR="00E7794F" w:rsidRPr="00E7794F" w:rsidRDefault="00E7794F" w:rsidP="00E7794F">
      <w:r>
        <w:t xml:space="preserve">Porovnání výše uvedených přístupů není snadnou záležitostí. Spolehlivost každého algoritmu lze měnit různým nastavením jeho </w:t>
      </w:r>
      <w:proofErr w:type="spellStart"/>
      <w:r>
        <w:t>hyperparamertů</w:t>
      </w:r>
      <w:proofErr w:type="spellEnd"/>
      <w:r w:rsidR="00CA01CA">
        <w:t>, zároveň žádný model není nejefektivnějším řešením pro všechny úlohy. Každý z uvedených modelů má své využití v jeho aplikační oblasti</w:t>
      </w:r>
      <w:r w:rsidR="0046236A">
        <w:t xml:space="preserve">, </w:t>
      </w:r>
      <w:r w:rsidR="00CA01CA">
        <w:t xml:space="preserve">různým úlohám </w:t>
      </w:r>
      <w:r w:rsidR="0046236A">
        <w:t xml:space="preserve">tedy </w:t>
      </w:r>
      <w:r w:rsidR="00CA01CA">
        <w:t xml:space="preserve">vyhovují různé detekční algoritmy. </w:t>
      </w:r>
      <w:r w:rsidR="0046236A">
        <w:t xml:space="preserve">V článku </w:t>
      </w:r>
      <w:r w:rsidR="0046236A">
        <w:fldChar w:fldCharType="begin"/>
      </w:r>
      <w:r w:rsidR="0046236A">
        <w:instrText xml:space="preserve"> ADDIN EN.CITE &lt;EndNote&gt;&lt;Cite&gt;&lt;Author&gt;Shetty&lt;/Author&gt;&lt;Year&gt;2021&lt;/Year&gt;&lt;RecNum&gt;28&lt;/RecNum&gt;&lt;DisplayText&gt;[25]&lt;/DisplayText&gt;&lt;record&gt;&lt;rec-number&gt;28&lt;/rec-number&gt;&lt;foreign-keys&gt;&lt;key app="EN" db-id="epv0etvs2pfr99e5xxpv5027xe05stzr22vd" timestamp="1740039792"&gt;28&lt;/key&gt;&lt;/foreign-keys&gt;&lt;ref-type name="Conference Paper"&gt;47&lt;/ref-type&gt;&lt;contributors&gt;&lt;authors&gt;&lt;author&gt;Shetty, Aakash K.&lt;/author&gt;&lt;author&gt;Saha, Ishani&lt;/author&gt;&lt;author&gt;Sanghvi, Rutvik M.&lt;/author&gt;&lt;author&gt;Save, Siddhesh A.&lt;/author&gt;&lt;author&gt;Patel, Yashkumar J.&lt;/author&gt;&lt;/authors&gt;&lt;/contributors&gt;&lt;titles&gt;&lt;title&gt;A Review: Object Detection Models&lt;/title&gt;&lt;secondary-title&gt;2021 6th International Conference for Convergence in Technology (I2CT)&lt;/secondary-title&gt;&lt;/titles&gt;&lt;pages&gt;1-8&lt;/pages&gt;&lt;dates&gt;&lt;year&gt;&lt;style face="normal" font="default" charset="238" size="100%"&gt;2021&lt;/style&gt;&lt;/year&gt;&lt;/dates&gt;&lt;pub-location&gt;Maharashtra, India&lt;/pub-location&gt;&lt;urls&gt;&lt;/urls&gt;&lt;electronic-resource-num&gt;10.1109/I2CT51068.2021.9417895&lt;/electronic-resource-num&gt;&lt;/record&gt;&lt;/Cite&gt;&lt;/EndNote&gt;</w:instrText>
      </w:r>
      <w:r w:rsidR="0046236A">
        <w:fldChar w:fldCharType="separate"/>
      </w:r>
      <w:r w:rsidR="0046236A">
        <w:rPr>
          <w:noProof/>
        </w:rPr>
        <w:t>[25]</w:t>
      </w:r>
      <w:r w:rsidR="0046236A">
        <w:fldChar w:fldCharType="end"/>
      </w:r>
      <w:r w:rsidR="0046236A">
        <w:t xml:space="preserve"> byla srovnána přesnost a rychlost rozdílných </w:t>
      </w:r>
      <w:proofErr w:type="spellStart"/>
      <w:r w:rsidR="0046236A">
        <w:t>one-stage</w:t>
      </w:r>
      <w:proofErr w:type="spellEnd"/>
      <w:r w:rsidR="0046236A">
        <w:t xml:space="preserve"> a </w:t>
      </w:r>
      <w:proofErr w:type="spellStart"/>
      <w:r w:rsidR="0046236A">
        <w:t>two-stage</w:t>
      </w:r>
      <w:proofErr w:type="spellEnd"/>
      <w:r w:rsidR="0046236A">
        <w:t xml:space="preserve"> přístupů, z nichž vybrané modely byly uvedeny v </w:t>
      </w:r>
      <w:r w:rsidR="0046236A">
        <w:fldChar w:fldCharType="begin"/>
      </w:r>
      <w:r w:rsidR="0046236A">
        <w:instrText xml:space="preserve"> REF _Ref190937034 \h </w:instrText>
      </w:r>
      <w:r w:rsidR="0046236A">
        <w:fldChar w:fldCharType="separate"/>
      </w:r>
      <w:r w:rsidR="0046236A" w:rsidRPr="006A539A">
        <w:rPr>
          <w:b/>
          <w:bCs/>
        </w:rPr>
        <w:t xml:space="preserve">Tabulka </w:t>
      </w:r>
      <w:r w:rsidR="0046236A" w:rsidRPr="006A539A">
        <w:rPr>
          <w:b/>
          <w:bCs/>
          <w:noProof/>
        </w:rPr>
        <w:t>2</w:t>
      </w:r>
      <w:r w:rsidR="0046236A" w:rsidRPr="006A539A">
        <w:rPr>
          <w:b/>
          <w:bCs/>
        </w:rPr>
        <w:t>.</w:t>
      </w:r>
      <w:r w:rsidR="0046236A" w:rsidRPr="006A539A">
        <w:rPr>
          <w:b/>
          <w:bCs/>
          <w:noProof/>
        </w:rPr>
        <w:t>3</w:t>
      </w:r>
      <w:r w:rsidR="0046236A">
        <w:fldChar w:fldCharType="end"/>
      </w:r>
      <w:r w:rsidR="0046236A">
        <w:t xml:space="preserve">. </w:t>
      </w:r>
      <w:r w:rsidR="0092332C" w:rsidRPr="0092332C">
        <w:t>Je třeba mít na paměti, že výsledky mohou být do určité míry ovlivněny diskutovanými faktory.</w:t>
      </w:r>
    </w:p>
    <w:p w14:paraId="46C5AD3D" w14:textId="04A1B4A5" w:rsidR="006A539A" w:rsidRDefault="006A539A" w:rsidP="006A539A">
      <w:pPr>
        <w:pStyle w:val="Titulek"/>
        <w:keepNext/>
      </w:pPr>
      <w:bookmarkStart w:id="36" w:name="_Ref190937034"/>
      <w:r w:rsidRPr="006A539A">
        <w:rPr>
          <w:b/>
          <w:bCs w:val="0"/>
        </w:rPr>
        <w:t xml:space="preserve">Tabulka </w:t>
      </w:r>
      <w:r w:rsidRPr="006A539A">
        <w:rPr>
          <w:b/>
          <w:bCs w:val="0"/>
        </w:rPr>
        <w:fldChar w:fldCharType="begin"/>
      </w:r>
      <w:r w:rsidRPr="006A539A">
        <w:rPr>
          <w:b/>
          <w:bCs w:val="0"/>
        </w:rPr>
        <w:instrText xml:space="preserve"> STYLEREF 1 \s </w:instrText>
      </w:r>
      <w:r w:rsidRPr="006A539A">
        <w:rPr>
          <w:b/>
          <w:bCs w:val="0"/>
        </w:rPr>
        <w:fldChar w:fldCharType="separate"/>
      </w:r>
      <w:r w:rsidRPr="006A539A">
        <w:rPr>
          <w:b/>
          <w:bCs w:val="0"/>
          <w:noProof/>
        </w:rPr>
        <w:t>2</w:t>
      </w:r>
      <w:r w:rsidRPr="006A539A">
        <w:rPr>
          <w:b/>
          <w:bCs w:val="0"/>
        </w:rPr>
        <w:fldChar w:fldCharType="end"/>
      </w:r>
      <w:r w:rsidRPr="006A539A">
        <w:rPr>
          <w:b/>
          <w:bCs w:val="0"/>
        </w:rPr>
        <w:t>.</w:t>
      </w:r>
      <w:r w:rsidRPr="006A539A">
        <w:rPr>
          <w:b/>
          <w:bCs w:val="0"/>
        </w:rPr>
        <w:fldChar w:fldCharType="begin"/>
      </w:r>
      <w:r w:rsidRPr="006A539A">
        <w:rPr>
          <w:b/>
          <w:bCs w:val="0"/>
        </w:rPr>
        <w:instrText xml:space="preserve"> SEQ Tabulka \* ARABIC \s 1 </w:instrText>
      </w:r>
      <w:r w:rsidRPr="006A539A">
        <w:rPr>
          <w:b/>
          <w:bCs w:val="0"/>
        </w:rPr>
        <w:fldChar w:fldCharType="separate"/>
      </w:r>
      <w:r w:rsidRPr="006A539A">
        <w:rPr>
          <w:b/>
          <w:bCs w:val="0"/>
          <w:noProof/>
        </w:rPr>
        <w:t>3</w:t>
      </w:r>
      <w:r w:rsidRPr="006A539A">
        <w:rPr>
          <w:b/>
          <w:bCs w:val="0"/>
        </w:rPr>
        <w:fldChar w:fldCharType="end"/>
      </w:r>
      <w:bookmarkEnd w:id="36"/>
      <w:r>
        <w:t xml:space="preserve">: Srovnání </w:t>
      </w:r>
      <w:proofErr w:type="spellStart"/>
      <w:r>
        <w:t>one-stage</w:t>
      </w:r>
      <w:proofErr w:type="spellEnd"/>
      <w:r>
        <w:t xml:space="preserve"> vs. </w:t>
      </w:r>
      <w:proofErr w:type="spellStart"/>
      <w:r>
        <w:t>two-stage</w:t>
      </w:r>
      <w:proofErr w:type="spellEnd"/>
      <w:r>
        <w:t xml:space="preserve"> algoritmů</w:t>
      </w:r>
      <w:r w:rsidR="000818B2">
        <w:t xml:space="preserve"> (převzato a upraveno z </w:t>
      </w:r>
      <w:r w:rsidR="000818B2">
        <w:fldChar w:fldCharType="begin"/>
      </w:r>
      <w:r w:rsidR="000818B2">
        <w:instrText xml:space="preserve"> ADDIN EN.CITE &lt;EndNote&gt;&lt;Cite&gt;&lt;Author&gt;Shetty&lt;/Author&gt;&lt;Year&gt;2021&lt;/Year&gt;&lt;RecNum&gt;28&lt;/RecNum&gt;&lt;DisplayText&gt;[25]&lt;/DisplayText&gt;&lt;record&gt;&lt;rec-number&gt;28&lt;/rec-number&gt;&lt;foreign-keys&gt;&lt;key app="EN" db-id="epv0etvs2pfr99e5xxpv5027xe05stzr22vd" timestamp="1740039792"&gt;28&lt;/key&gt;&lt;/foreign-keys&gt;&lt;ref-type name="Conference Paper"&gt;47&lt;/ref-type&gt;&lt;contributors&gt;&lt;authors&gt;&lt;author&gt;Shetty, Aakash K.&lt;/author&gt;&lt;author&gt;Saha, Ishani&lt;/author&gt;&lt;author&gt;Sanghvi, Rutvik M.&lt;/author&gt;&lt;author&gt;Save, Siddhesh A.&lt;/author&gt;&lt;author&gt;Patel, Yashkumar J.&lt;/author&gt;&lt;/authors&gt;&lt;/contributors&gt;&lt;titles&gt;&lt;title&gt;A Review: Object Detection Models&lt;/title&gt;&lt;secondary-title&gt;2021 6th International Conference for Convergence in Technology (I2CT)&lt;/secondary-title&gt;&lt;/titles&gt;&lt;pages&gt;1-8&lt;/pages&gt;&lt;dates&gt;&lt;year&gt;&lt;style face="normal" font="default" charset="238" size="100%"&gt;2021&lt;/style&gt;&lt;/year&gt;&lt;/dates&gt;&lt;pub-location&gt;Maharashtra, India&lt;/pub-location&gt;&lt;urls&gt;&lt;/urls&gt;&lt;electronic-resource-num&gt;10.1109/I2CT51068.2021.9417895&lt;/electronic-resource-num&gt;&lt;/record&gt;&lt;/Cite&gt;&lt;/EndNote&gt;</w:instrText>
      </w:r>
      <w:r w:rsidR="000818B2">
        <w:fldChar w:fldCharType="separate"/>
      </w:r>
      <w:r w:rsidR="000818B2">
        <w:rPr>
          <w:noProof/>
        </w:rPr>
        <w:t>[25]</w:t>
      </w:r>
      <w:r w:rsidR="000818B2">
        <w:fldChar w:fldCharType="end"/>
      </w:r>
      <w:r w:rsidR="000818B2">
        <w:t>)</w:t>
      </w:r>
    </w:p>
    <w:tbl>
      <w:tblPr>
        <w:tblStyle w:val="Mkatabulky"/>
        <w:tblW w:w="0" w:type="auto"/>
        <w:jc w:val="center"/>
        <w:tblBorders>
          <w:insideH w:val="none" w:sz="0" w:space="0" w:color="auto"/>
          <w:insideV w:val="none" w:sz="0" w:space="0" w:color="auto"/>
        </w:tblBorders>
        <w:tblLook w:val="04A0" w:firstRow="1" w:lastRow="0" w:firstColumn="1" w:lastColumn="0" w:noHBand="0" w:noVBand="1"/>
      </w:tblPr>
      <w:tblGrid>
        <w:gridCol w:w="1261"/>
        <w:gridCol w:w="2463"/>
        <w:gridCol w:w="1701"/>
        <w:gridCol w:w="1701"/>
      </w:tblGrid>
      <w:tr w:rsidR="002A79F7" w14:paraId="7EDAC44A" w14:textId="77777777" w:rsidTr="000818B2">
        <w:trPr>
          <w:trHeight w:val="340"/>
          <w:jc w:val="center"/>
        </w:trPr>
        <w:tc>
          <w:tcPr>
            <w:tcW w:w="3724" w:type="dxa"/>
            <w:gridSpan w:val="2"/>
            <w:tcBorders>
              <w:top w:val="single" w:sz="12" w:space="0" w:color="auto"/>
              <w:left w:val="single" w:sz="12" w:space="0" w:color="auto"/>
              <w:bottom w:val="single" w:sz="4" w:space="0" w:color="auto"/>
            </w:tcBorders>
            <w:vAlign w:val="center"/>
          </w:tcPr>
          <w:p w14:paraId="3D80FF1E" w14:textId="2D1DD1CA" w:rsidR="002A79F7" w:rsidRPr="000818B2" w:rsidRDefault="002A79F7" w:rsidP="000818B2">
            <w:pPr>
              <w:pStyle w:val="Textvtabulce"/>
              <w:jc w:val="center"/>
              <w:rPr>
                <w:b/>
                <w:bCs/>
              </w:rPr>
            </w:pPr>
            <w:r w:rsidRPr="000818B2">
              <w:rPr>
                <w:b/>
                <w:bCs/>
              </w:rPr>
              <w:t>Model</w:t>
            </w:r>
          </w:p>
        </w:tc>
        <w:tc>
          <w:tcPr>
            <w:tcW w:w="1701" w:type="dxa"/>
            <w:tcBorders>
              <w:top w:val="single" w:sz="12" w:space="0" w:color="auto"/>
              <w:bottom w:val="single" w:sz="4" w:space="0" w:color="auto"/>
            </w:tcBorders>
            <w:vAlign w:val="center"/>
          </w:tcPr>
          <w:p w14:paraId="18C7EEB4" w14:textId="7BCF9246" w:rsidR="002A79F7" w:rsidRPr="000818B2" w:rsidRDefault="002A79F7" w:rsidP="000818B2">
            <w:pPr>
              <w:pStyle w:val="Textvtabulce"/>
              <w:jc w:val="center"/>
              <w:rPr>
                <w:b/>
                <w:bCs/>
              </w:rPr>
            </w:pPr>
            <w:r w:rsidRPr="000818B2">
              <w:rPr>
                <w:b/>
                <w:bCs/>
              </w:rPr>
              <w:t>mAP@50</w:t>
            </w:r>
          </w:p>
        </w:tc>
        <w:tc>
          <w:tcPr>
            <w:tcW w:w="1701" w:type="dxa"/>
            <w:tcBorders>
              <w:top w:val="single" w:sz="12" w:space="0" w:color="auto"/>
              <w:bottom w:val="single" w:sz="4" w:space="0" w:color="auto"/>
              <w:right w:val="single" w:sz="12" w:space="0" w:color="auto"/>
            </w:tcBorders>
            <w:vAlign w:val="center"/>
          </w:tcPr>
          <w:p w14:paraId="491D29D6" w14:textId="5D79C869" w:rsidR="002A79F7" w:rsidRPr="000818B2" w:rsidRDefault="002A79F7" w:rsidP="000818B2">
            <w:pPr>
              <w:pStyle w:val="Textvtabulce"/>
              <w:jc w:val="center"/>
              <w:rPr>
                <w:b/>
                <w:bCs/>
              </w:rPr>
            </w:pPr>
            <w:r w:rsidRPr="000818B2">
              <w:rPr>
                <w:b/>
                <w:bCs/>
              </w:rPr>
              <w:t>FPS</w:t>
            </w:r>
          </w:p>
        </w:tc>
      </w:tr>
      <w:tr w:rsidR="002A79F7" w14:paraId="3E783EB2" w14:textId="77777777" w:rsidTr="00E7794F">
        <w:trPr>
          <w:trHeight w:val="340"/>
          <w:jc w:val="center"/>
        </w:trPr>
        <w:tc>
          <w:tcPr>
            <w:tcW w:w="1261" w:type="dxa"/>
            <w:vMerge w:val="restart"/>
            <w:tcBorders>
              <w:top w:val="single" w:sz="4" w:space="0" w:color="auto"/>
              <w:left w:val="single" w:sz="12" w:space="0" w:color="auto"/>
            </w:tcBorders>
            <w:vAlign w:val="center"/>
          </w:tcPr>
          <w:p w14:paraId="29A94B03" w14:textId="7E31BFDC" w:rsidR="002A79F7" w:rsidRDefault="002A79F7" w:rsidP="000818B2">
            <w:pPr>
              <w:pStyle w:val="Textvtabulce"/>
            </w:pPr>
            <w:proofErr w:type="spellStart"/>
            <w:r>
              <w:t>two-stage</w:t>
            </w:r>
            <w:proofErr w:type="spellEnd"/>
          </w:p>
        </w:tc>
        <w:tc>
          <w:tcPr>
            <w:tcW w:w="2463" w:type="dxa"/>
            <w:tcBorders>
              <w:top w:val="single" w:sz="4" w:space="0" w:color="auto"/>
            </w:tcBorders>
            <w:vAlign w:val="center"/>
          </w:tcPr>
          <w:p w14:paraId="5EAF7CF1" w14:textId="0EA02DA2" w:rsidR="002A79F7" w:rsidRDefault="002A79F7" w:rsidP="000818B2">
            <w:pPr>
              <w:pStyle w:val="Textvtabulce"/>
              <w:jc w:val="center"/>
            </w:pPr>
            <w:r>
              <w:t>R-CNN</w:t>
            </w:r>
          </w:p>
        </w:tc>
        <w:tc>
          <w:tcPr>
            <w:tcW w:w="1701" w:type="dxa"/>
            <w:tcBorders>
              <w:top w:val="single" w:sz="4" w:space="0" w:color="auto"/>
            </w:tcBorders>
            <w:vAlign w:val="center"/>
          </w:tcPr>
          <w:p w14:paraId="0D591500" w14:textId="02E6EF9B" w:rsidR="002A79F7" w:rsidRDefault="006A539A" w:rsidP="000818B2">
            <w:pPr>
              <w:pStyle w:val="Textvtabulce"/>
              <w:jc w:val="center"/>
            </w:pPr>
            <w:r>
              <w:t>-</w:t>
            </w:r>
          </w:p>
        </w:tc>
        <w:tc>
          <w:tcPr>
            <w:tcW w:w="1701" w:type="dxa"/>
            <w:tcBorders>
              <w:top w:val="single" w:sz="4" w:space="0" w:color="auto"/>
              <w:right w:val="single" w:sz="12" w:space="0" w:color="auto"/>
            </w:tcBorders>
            <w:vAlign w:val="center"/>
          </w:tcPr>
          <w:p w14:paraId="2D87669C" w14:textId="67F92697" w:rsidR="002A79F7" w:rsidRDefault="006A539A" w:rsidP="000818B2">
            <w:pPr>
              <w:pStyle w:val="Textvtabulce"/>
              <w:jc w:val="center"/>
            </w:pPr>
            <w:r>
              <w:t>0,03</w:t>
            </w:r>
          </w:p>
        </w:tc>
      </w:tr>
      <w:tr w:rsidR="002A79F7" w14:paraId="07AD0D8B" w14:textId="77777777" w:rsidTr="00E7794F">
        <w:trPr>
          <w:trHeight w:val="340"/>
          <w:jc w:val="center"/>
        </w:trPr>
        <w:tc>
          <w:tcPr>
            <w:tcW w:w="1261" w:type="dxa"/>
            <w:vMerge/>
            <w:tcBorders>
              <w:left w:val="single" w:sz="12" w:space="0" w:color="auto"/>
            </w:tcBorders>
            <w:vAlign w:val="center"/>
          </w:tcPr>
          <w:p w14:paraId="260A0C35" w14:textId="77777777" w:rsidR="002A79F7" w:rsidRDefault="002A79F7" w:rsidP="000818B2">
            <w:pPr>
              <w:pStyle w:val="Textvtabulce"/>
            </w:pPr>
          </w:p>
        </w:tc>
        <w:tc>
          <w:tcPr>
            <w:tcW w:w="2463" w:type="dxa"/>
            <w:vAlign w:val="center"/>
          </w:tcPr>
          <w:p w14:paraId="6A83030D" w14:textId="02BF2A13" w:rsidR="002A79F7" w:rsidRDefault="002A79F7" w:rsidP="000818B2">
            <w:pPr>
              <w:pStyle w:val="Textvtabulce"/>
              <w:jc w:val="center"/>
            </w:pPr>
            <w:r>
              <w:t>Fast R-CNN</w:t>
            </w:r>
          </w:p>
        </w:tc>
        <w:tc>
          <w:tcPr>
            <w:tcW w:w="1701" w:type="dxa"/>
            <w:vAlign w:val="center"/>
          </w:tcPr>
          <w:p w14:paraId="3F18F399" w14:textId="186D7994" w:rsidR="002A79F7" w:rsidRDefault="006A539A" w:rsidP="000818B2">
            <w:pPr>
              <w:pStyle w:val="Textvtabulce"/>
              <w:jc w:val="center"/>
            </w:pPr>
            <w:r>
              <w:t>39,9</w:t>
            </w:r>
          </w:p>
        </w:tc>
        <w:tc>
          <w:tcPr>
            <w:tcW w:w="1701" w:type="dxa"/>
            <w:tcBorders>
              <w:right w:val="single" w:sz="12" w:space="0" w:color="auto"/>
            </w:tcBorders>
            <w:vAlign w:val="center"/>
          </w:tcPr>
          <w:p w14:paraId="3B46014F" w14:textId="7BCFFB76" w:rsidR="002A79F7" w:rsidRDefault="006A539A" w:rsidP="000818B2">
            <w:pPr>
              <w:pStyle w:val="Textvtabulce"/>
              <w:jc w:val="center"/>
            </w:pPr>
            <w:r>
              <w:t>0,5</w:t>
            </w:r>
          </w:p>
        </w:tc>
      </w:tr>
      <w:tr w:rsidR="002A79F7" w14:paraId="4C4ED5C3" w14:textId="77777777" w:rsidTr="00E7794F">
        <w:trPr>
          <w:trHeight w:val="340"/>
          <w:jc w:val="center"/>
        </w:trPr>
        <w:tc>
          <w:tcPr>
            <w:tcW w:w="1261" w:type="dxa"/>
            <w:vMerge/>
            <w:tcBorders>
              <w:left w:val="single" w:sz="12" w:space="0" w:color="auto"/>
            </w:tcBorders>
            <w:vAlign w:val="center"/>
          </w:tcPr>
          <w:p w14:paraId="14ED38CF" w14:textId="77777777" w:rsidR="002A79F7" w:rsidRDefault="002A79F7" w:rsidP="000818B2">
            <w:pPr>
              <w:pStyle w:val="Textvtabulce"/>
            </w:pPr>
          </w:p>
        </w:tc>
        <w:tc>
          <w:tcPr>
            <w:tcW w:w="2463" w:type="dxa"/>
            <w:vAlign w:val="center"/>
          </w:tcPr>
          <w:p w14:paraId="6BA91039" w14:textId="6050B0AD" w:rsidR="002A79F7" w:rsidRDefault="002A79F7" w:rsidP="000818B2">
            <w:pPr>
              <w:pStyle w:val="Textvtabulce"/>
              <w:jc w:val="center"/>
            </w:pPr>
            <w:proofErr w:type="spellStart"/>
            <w:r>
              <w:t>Faster</w:t>
            </w:r>
            <w:proofErr w:type="spellEnd"/>
            <w:r>
              <w:t xml:space="preserve"> R-CNN</w:t>
            </w:r>
          </w:p>
        </w:tc>
        <w:tc>
          <w:tcPr>
            <w:tcW w:w="1701" w:type="dxa"/>
            <w:vAlign w:val="center"/>
          </w:tcPr>
          <w:p w14:paraId="4FE04F4B" w14:textId="7F2D8688" w:rsidR="002A79F7" w:rsidRDefault="006A539A" w:rsidP="000818B2">
            <w:pPr>
              <w:pStyle w:val="Textvtabulce"/>
              <w:jc w:val="center"/>
            </w:pPr>
            <w:r>
              <w:t>42,7</w:t>
            </w:r>
          </w:p>
        </w:tc>
        <w:tc>
          <w:tcPr>
            <w:tcW w:w="1701" w:type="dxa"/>
            <w:tcBorders>
              <w:right w:val="single" w:sz="12" w:space="0" w:color="auto"/>
            </w:tcBorders>
            <w:vAlign w:val="center"/>
          </w:tcPr>
          <w:p w14:paraId="6B4EE25C" w14:textId="74EEE6E8" w:rsidR="002A79F7" w:rsidRDefault="006A539A" w:rsidP="000818B2">
            <w:pPr>
              <w:pStyle w:val="Textvtabulce"/>
              <w:jc w:val="center"/>
            </w:pPr>
            <w:r>
              <w:t>7</w:t>
            </w:r>
          </w:p>
        </w:tc>
      </w:tr>
      <w:tr w:rsidR="002A79F7" w14:paraId="03A9852E" w14:textId="77777777" w:rsidTr="00E7794F">
        <w:trPr>
          <w:trHeight w:val="340"/>
          <w:jc w:val="center"/>
        </w:trPr>
        <w:tc>
          <w:tcPr>
            <w:tcW w:w="1261" w:type="dxa"/>
            <w:vMerge w:val="restart"/>
            <w:tcBorders>
              <w:left w:val="single" w:sz="12" w:space="0" w:color="auto"/>
            </w:tcBorders>
            <w:vAlign w:val="center"/>
          </w:tcPr>
          <w:p w14:paraId="076B7AE0" w14:textId="57C05595" w:rsidR="002A79F7" w:rsidRDefault="002A79F7" w:rsidP="000818B2">
            <w:pPr>
              <w:pStyle w:val="Textvtabulce"/>
            </w:pPr>
            <w:proofErr w:type="spellStart"/>
            <w:r>
              <w:t>one-stage</w:t>
            </w:r>
            <w:proofErr w:type="spellEnd"/>
          </w:p>
        </w:tc>
        <w:tc>
          <w:tcPr>
            <w:tcW w:w="2463" w:type="dxa"/>
            <w:vAlign w:val="center"/>
          </w:tcPr>
          <w:p w14:paraId="41559F78" w14:textId="72423AA8" w:rsidR="002A79F7" w:rsidRDefault="002A79F7" w:rsidP="000818B2">
            <w:pPr>
              <w:pStyle w:val="Textvtabulce"/>
              <w:jc w:val="center"/>
            </w:pPr>
            <w:r>
              <w:t>SSD512</w:t>
            </w:r>
          </w:p>
        </w:tc>
        <w:tc>
          <w:tcPr>
            <w:tcW w:w="1701" w:type="dxa"/>
            <w:vAlign w:val="center"/>
          </w:tcPr>
          <w:p w14:paraId="0CD38C00" w14:textId="4C66C012" w:rsidR="002A79F7" w:rsidRDefault="006A539A" w:rsidP="000818B2">
            <w:pPr>
              <w:pStyle w:val="Textvtabulce"/>
              <w:jc w:val="center"/>
            </w:pPr>
            <w:r>
              <w:t>46,5</w:t>
            </w:r>
          </w:p>
        </w:tc>
        <w:tc>
          <w:tcPr>
            <w:tcW w:w="1701" w:type="dxa"/>
            <w:tcBorders>
              <w:right w:val="single" w:sz="12" w:space="0" w:color="auto"/>
            </w:tcBorders>
            <w:vAlign w:val="center"/>
          </w:tcPr>
          <w:p w14:paraId="2AAE8177" w14:textId="5D39E20D" w:rsidR="002A79F7" w:rsidRDefault="006A539A" w:rsidP="000818B2">
            <w:pPr>
              <w:pStyle w:val="Textvtabulce"/>
              <w:jc w:val="center"/>
            </w:pPr>
            <w:r>
              <w:t>19</w:t>
            </w:r>
          </w:p>
        </w:tc>
      </w:tr>
      <w:tr w:rsidR="002A79F7" w14:paraId="05ABCE5B" w14:textId="77777777" w:rsidTr="00E7794F">
        <w:trPr>
          <w:trHeight w:val="340"/>
          <w:jc w:val="center"/>
        </w:trPr>
        <w:tc>
          <w:tcPr>
            <w:tcW w:w="1261" w:type="dxa"/>
            <w:vMerge/>
            <w:tcBorders>
              <w:left w:val="single" w:sz="12" w:space="0" w:color="auto"/>
              <w:bottom w:val="single" w:sz="12" w:space="0" w:color="auto"/>
            </w:tcBorders>
          </w:tcPr>
          <w:p w14:paraId="1966EC1D" w14:textId="77777777" w:rsidR="002A79F7" w:rsidRDefault="002A79F7" w:rsidP="000818B2">
            <w:pPr>
              <w:pStyle w:val="Textvtabulce"/>
              <w:jc w:val="center"/>
            </w:pPr>
          </w:p>
        </w:tc>
        <w:tc>
          <w:tcPr>
            <w:tcW w:w="2463" w:type="dxa"/>
            <w:tcBorders>
              <w:bottom w:val="single" w:sz="12" w:space="0" w:color="auto"/>
            </w:tcBorders>
            <w:vAlign w:val="center"/>
          </w:tcPr>
          <w:p w14:paraId="1C7CC311" w14:textId="1860178A" w:rsidR="002A79F7" w:rsidRDefault="002A79F7" w:rsidP="000818B2">
            <w:pPr>
              <w:pStyle w:val="Textvtabulce"/>
              <w:jc w:val="center"/>
            </w:pPr>
            <w:r>
              <w:t>YOLOv4 608x608</w:t>
            </w:r>
          </w:p>
        </w:tc>
        <w:tc>
          <w:tcPr>
            <w:tcW w:w="1701" w:type="dxa"/>
            <w:tcBorders>
              <w:bottom w:val="single" w:sz="12" w:space="0" w:color="auto"/>
            </w:tcBorders>
            <w:vAlign w:val="center"/>
          </w:tcPr>
          <w:p w14:paraId="7954354B" w14:textId="77E1CC01" w:rsidR="002A79F7" w:rsidRDefault="006A539A" w:rsidP="000818B2">
            <w:pPr>
              <w:pStyle w:val="Textvtabulce"/>
              <w:jc w:val="center"/>
            </w:pPr>
            <w:r>
              <w:t>65,7</w:t>
            </w:r>
          </w:p>
        </w:tc>
        <w:tc>
          <w:tcPr>
            <w:tcW w:w="1701" w:type="dxa"/>
            <w:tcBorders>
              <w:bottom w:val="single" w:sz="12" w:space="0" w:color="auto"/>
              <w:right w:val="single" w:sz="12" w:space="0" w:color="auto"/>
            </w:tcBorders>
            <w:vAlign w:val="center"/>
          </w:tcPr>
          <w:p w14:paraId="2E8D8172" w14:textId="2DA6D908" w:rsidR="002A79F7" w:rsidRDefault="006A539A" w:rsidP="000818B2">
            <w:pPr>
              <w:pStyle w:val="Textvtabulce"/>
              <w:jc w:val="center"/>
            </w:pPr>
            <w:r>
              <w:t>23</w:t>
            </w:r>
          </w:p>
        </w:tc>
      </w:tr>
    </w:tbl>
    <w:p w14:paraId="467FE706" w14:textId="39D7A557" w:rsidR="00D817BB" w:rsidRPr="00D817BB" w:rsidRDefault="00D817BB" w:rsidP="00D817BB">
      <w:pPr>
        <w:spacing w:after="0" w:line="240" w:lineRule="auto"/>
        <w:jc w:val="left"/>
      </w:pPr>
      <w:r>
        <w:br w:type="page"/>
      </w:r>
    </w:p>
    <w:p w14:paraId="53D366EE" w14:textId="77777777" w:rsidR="00136BAF" w:rsidRDefault="00000000">
      <w:pPr>
        <w:pStyle w:val="Nadpis1"/>
        <w:tabs>
          <w:tab w:val="left" w:pos="432"/>
        </w:tabs>
      </w:pPr>
      <w:bookmarkStart w:id="37" w:name="__RefHeading__28_1490133149"/>
      <w:bookmarkStart w:id="38" w:name="_Toc151549803"/>
      <w:bookmarkStart w:id="39" w:name="_Toc191894758"/>
      <w:bookmarkEnd w:id="37"/>
      <w:r>
        <w:lastRenderedPageBreak/>
        <w:t>EXPERIMENTÁLNÍ ČÁST</w:t>
      </w:r>
      <w:bookmarkEnd w:id="38"/>
      <w:bookmarkEnd w:id="39"/>
    </w:p>
    <w:p w14:paraId="432E13DB" w14:textId="11226B14" w:rsidR="005E7D6E" w:rsidRDefault="005E7D6E" w:rsidP="005E7D6E">
      <w:r>
        <w:t xml:space="preserve">Cílem práce je vytvoření modelu umělé inteligence schopného detekovat objekty ve snímcích z laryngoskopického vyšetření. Laryngoskopie je lékařská metoda sloužící </w:t>
      </w:r>
      <w:r w:rsidR="00193653">
        <w:t xml:space="preserve">k </w:t>
      </w:r>
      <w:r w:rsidR="0031199F">
        <w:t>diagnostice</w:t>
      </w:r>
      <w:r>
        <w:t xml:space="preserve"> oblasti hrtanu. Používá se v případě problému </w:t>
      </w:r>
      <w:r w:rsidR="0031199F">
        <w:t xml:space="preserve">s </w:t>
      </w:r>
      <w:r>
        <w:t xml:space="preserve">dýcháním, chronickým kašlem, </w:t>
      </w:r>
      <w:r w:rsidR="0031199F">
        <w:t>problémy s hlasem nebo při přítomnosti zánětů a nádorů v okolí hlasivek.</w:t>
      </w:r>
      <w:r>
        <w:t xml:space="preserve"> Postiženému pacientovi je do hrtanu zavedena kamera, která pořídí videozáznam </w:t>
      </w:r>
      <w:r w:rsidR="00193653">
        <w:t>okolí hlasivek</w:t>
      </w:r>
      <w:r w:rsidR="002557A5">
        <w:t>, n</w:t>
      </w:r>
      <w:r w:rsidR="00193653">
        <w:t xml:space="preserve">ásledně dochází k posouzení snímané oblasti posuzujícím lékařem. Toto vyhodnocení je velmi subjektivní, závisí na znalostech a schopnostech lékaře a zejména v hraničních </w:t>
      </w:r>
      <w:r w:rsidR="002557A5">
        <w:t>případech</w:t>
      </w:r>
      <w:r w:rsidR="00193653">
        <w:t xml:space="preserve"> se </w:t>
      </w:r>
      <w:r w:rsidR="002557A5">
        <w:t>může v závislosti na posuzující osobě diagnóza hlasivek</w:t>
      </w:r>
      <w:r w:rsidR="00193653">
        <w:t xml:space="preserve"> </w:t>
      </w:r>
      <w:r w:rsidR="002557A5">
        <w:t>lišit</w:t>
      </w:r>
      <w:r w:rsidR="00193653">
        <w:t>.</w:t>
      </w:r>
    </w:p>
    <w:p w14:paraId="74C3FFA3" w14:textId="3FA9D316" w:rsidR="00193653" w:rsidRDefault="00193653" w:rsidP="005E7D6E">
      <w:r>
        <w:t xml:space="preserve">Detekce hlasivek využívající metod zpracování obrazu pomocí umělé inteligence má </w:t>
      </w:r>
      <w:r w:rsidR="000D504F">
        <w:t xml:space="preserve">za </w:t>
      </w:r>
      <w:r>
        <w:t xml:space="preserve">cíl posloužit jako první krok k objektivizaci laryngoskopického vyšetření. Na základě vytvořeného modelu umělé inteligence je v budoucnu možné posuzovat vady (např. nedomykavost chlopní hlasivek) </w:t>
      </w:r>
      <w:r w:rsidR="000D504F">
        <w:t xml:space="preserve">počítačově. V návaznosti na tuto práci lze v budoucnu vytvořit další model detekující nádory a záněty vyskytující se na hlasivkách. Softwarovým vyhodnocením v průběhu laryngoskopie by došlo k objektivizaci a značnému urychlení průběhu vyšetření. Vyhodnocení by mohlo probíhat </w:t>
      </w:r>
      <w:r w:rsidR="00FA20ED">
        <w:t>počítačově</w:t>
      </w:r>
      <w:r w:rsidR="000D504F">
        <w:t xml:space="preserve"> v reálném čase přímo v průběhu vyšetření.</w:t>
      </w:r>
    </w:p>
    <w:p w14:paraId="711A9761" w14:textId="08B4E3AD" w:rsidR="005E7D6E" w:rsidRDefault="005E7D6E" w:rsidP="005E7D6E">
      <w:pPr>
        <w:pStyle w:val="Nadpis2"/>
      </w:pPr>
      <w:bookmarkStart w:id="40" w:name="_Toc191894759"/>
      <w:r>
        <w:t>Dataset</w:t>
      </w:r>
      <w:bookmarkEnd w:id="40"/>
    </w:p>
    <w:p w14:paraId="7081D3B6" w14:textId="6B2F9DA5" w:rsidR="005E7D6E" w:rsidRDefault="000D504F" w:rsidP="005E7D6E">
      <w:r>
        <w:t>Jako vstupní dataset byly použity několika sekundové záznamy z laryngoskopických vyšetření</w:t>
      </w:r>
      <w:r w:rsidR="00492B50">
        <w:t>, kde každé video pochází z vyšetření jiného pacienta. Do datasetu byli zahrnut</w:t>
      </w:r>
      <w:r w:rsidR="0005406E">
        <w:t>i</w:t>
      </w:r>
      <w:r w:rsidR="00492B50">
        <w:t xml:space="preserve"> jak zdraví pacienti, tak pacienti s jedním z možných postižení hlasivek. Videa byl</w:t>
      </w:r>
      <w:r w:rsidR="0005406E">
        <w:t>a</w:t>
      </w:r>
      <w:r w:rsidR="00492B50">
        <w:t xml:space="preserve"> pořízen</w:t>
      </w:r>
      <w:r w:rsidR="0005406E">
        <w:t>a</w:t>
      </w:r>
      <w:r w:rsidR="00492B50">
        <w:t xml:space="preserve"> ze dvou různých kamer, což zvyšuje variabilitu datasetu a poskytuje záznamy ve více variantách rozlišení. T</w:t>
      </w:r>
      <w:r w:rsidR="0005406E">
        <w:t>ato</w:t>
      </w:r>
      <w:r w:rsidR="00492B50">
        <w:t xml:space="preserve"> videa byl</w:t>
      </w:r>
      <w:r w:rsidR="0005406E">
        <w:t>a</w:t>
      </w:r>
      <w:r w:rsidR="00492B50">
        <w:t xml:space="preserve"> </w:t>
      </w:r>
      <w:r w:rsidR="00492B50" w:rsidRPr="00FA20ED">
        <w:t>rozdělen</w:t>
      </w:r>
      <w:r w:rsidR="0005406E" w:rsidRPr="00FA20ED">
        <w:t>a</w:t>
      </w:r>
      <w:r w:rsidR="00492B50" w:rsidRPr="00FA20ED">
        <w:t xml:space="preserve"> na snímky a v nich </w:t>
      </w:r>
      <w:r w:rsidR="0005406E" w:rsidRPr="00FA20ED">
        <w:t xml:space="preserve">následně </w:t>
      </w:r>
      <w:r w:rsidR="00492B50" w:rsidRPr="00FA20ED">
        <w:t>byly</w:t>
      </w:r>
      <w:r w:rsidR="00441F4F">
        <w:t xml:space="preserve"> vyznačeny </w:t>
      </w:r>
      <w:r w:rsidR="00492B50">
        <w:t>jednotlivé části hlasivek.</w:t>
      </w:r>
    </w:p>
    <w:p w14:paraId="3992907C" w14:textId="0D24F807" w:rsidR="000D504F" w:rsidRDefault="00997221" w:rsidP="005E7D6E">
      <w:r>
        <w:t xml:space="preserve">Celý dataset se skládá z </w:t>
      </w:r>
      <w:r w:rsidRPr="00441F4F">
        <w:rPr>
          <w:highlight w:val="red"/>
        </w:rPr>
        <w:t>…</w:t>
      </w:r>
      <w:r>
        <w:t xml:space="preserve"> snímků. V každém snímku byla vyznačena levá hlasivka (červená barva), pravá hlasivka (modrá barva) a </w:t>
      </w:r>
      <w:proofErr w:type="spellStart"/>
      <w:r>
        <w:t>glotická</w:t>
      </w:r>
      <w:proofErr w:type="spellEnd"/>
      <w:r>
        <w:t xml:space="preserve"> štěrbina (žlutá barva). Zároveň byly do datasetu zahrnuty obrázky, na nichž je zobrazena jenom část hlasivky, nebo snímky</w:t>
      </w:r>
      <w:r w:rsidR="00D61A53">
        <w:t>,</w:t>
      </w:r>
      <w:r>
        <w:t xml:space="preserve"> na kterých není hlasivka viditelná vůbec. </w:t>
      </w:r>
      <w:r w:rsidR="00D61A53">
        <w:t>Díky tomu model nutně nevyhledává části hlasivek v každém snímku a získává schopnost správně zpracovávat obrazy bez přítomnosti hlasivky. Jedná se</w:t>
      </w:r>
      <w:r w:rsidR="00405595">
        <w:t xml:space="preserve"> o</w:t>
      </w:r>
      <w:r w:rsidR="00D61A53">
        <w:t xml:space="preserve"> vítanou vlastnost, </w:t>
      </w:r>
      <w:r w:rsidR="007A68D5">
        <w:t xml:space="preserve">jelikož </w:t>
      </w:r>
      <w:r w:rsidR="00D61A53">
        <w:t xml:space="preserve">během kamerového </w:t>
      </w:r>
      <w:r w:rsidR="007A68D5">
        <w:t xml:space="preserve">záznamu </w:t>
      </w:r>
      <w:r w:rsidR="00D61A53">
        <w:t>z</w:t>
      </w:r>
      <w:r w:rsidR="007A68D5">
        <w:t xml:space="preserve"> laryngoskopického vyšetření </w:t>
      </w:r>
      <w:r w:rsidR="00D61A53">
        <w:t xml:space="preserve">není </w:t>
      </w:r>
      <w:r w:rsidR="007A68D5">
        <w:t>v každém momentu viditeln</w:t>
      </w:r>
      <w:r w:rsidR="00F76CBE">
        <w:t>é celé hlasivkové ústrojí.</w:t>
      </w:r>
    </w:p>
    <w:p w14:paraId="701F8453" w14:textId="7DA55282" w:rsidR="0005406E" w:rsidRDefault="0005406E" w:rsidP="0005406E">
      <w:pPr>
        <w:pStyle w:val="Nadpis3"/>
      </w:pPr>
      <w:bookmarkStart w:id="41" w:name="_Toc191894760"/>
      <w:r>
        <w:lastRenderedPageBreak/>
        <w:t>Manuální anotace</w:t>
      </w:r>
      <w:bookmarkEnd w:id="41"/>
    </w:p>
    <w:p w14:paraId="0DF09B50" w14:textId="13D9BA9F" w:rsidR="00D61A53" w:rsidRDefault="00D61A53" w:rsidP="005E7D6E">
      <w:r>
        <w:t>Tvorba datasetu se skládala ze dvou částí. V první části byly snímky</w:t>
      </w:r>
      <w:r w:rsidR="00405595">
        <w:t xml:space="preserve"> anotovány</w:t>
      </w:r>
      <w:r>
        <w:t xml:space="preserve"> manuálně pomocí webové aplikace </w:t>
      </w:r>
      <w:proofErr w:type="spellStart"/>
      <w:r>
        <w:t>LabelStudio</w:t>
      </w:r>
      <w:proofErr w:type="spellEnd"/>
      <w:r>
        <w:t xml:space="preserve">. Pro označování částí hlasivek byly použity polygonální anotace, kdy každý hledaný objekt byl obtažen uzavřenou lomenou čárou ve formě nepravidelného n-úhelníku. Z hlediska použití </w:t>
      </w:r>
      <w:r w:rsidR="0005406E">
        <w:t xml:space="preserve">datasetu k účelu detekce objektů pomocí </w:t>
      </w:r>
      <w:r w:rsidR="009A59D3">
        <w:t xml:space="preserve">algoritmu </w:t>
      </w:r>
      <w:r w:rsidR="0005406E">
        <w:t xml:space="preserve">YOLOv11 nemají polygonální anotace oproti použití obdélníkových boxů žádnou výhodu, poslouží </w:t>
      </w:r>
      <w:r w:rsidR="009A59D3">
        <w:t xml:space="preserve">ale </w:t>
      </w:r>
      <w:r w:rsidR="0005406E">
        <w:t xml:space="preserve">k reprodukovatelnosti datasetu při </w:t>
      </w:r>
      <w:r w:rsidR="009A59D3">
        <w:t xml:space="preserve">jeho </w:t>
      </w:r>
      <w:r w:rsidR="0005406E">
        <w:t>použití k segmentačním účelům. Manuálně bylo označeno přibližně</w:t>
      </w:r>
      <w:r w:rsidR="00405595">
        <w:t xml:space="preserve"> 3500</w:t>
      </w:r>
      <w:r w:rsidR="0005406E">
        <w:t xml:space="preserve"> snímků.</w:t>
      </w:r>
    </w:p>
    <w:p w14:paraId="3594E9ED" w14:textId="55DBCB75" w:rsidR="009A59D3" w:rsidRDefault="009A59D3" w:rsidP="009A59D3">
      <w:pPr>
        <w:pStyle w:val="Nadpis3"/>
      </w:pPr>
      <w:bookmarkStart w:id="42" w:name="_Toc191894761"/>
      <w:r>
        <w:t>Semi-automatické anotace</w:t>
      </w:r>
      <w:bookmarkEnd w:id="42"/>
    </w:p>
    <w:p w14:paraId="76A97DD3" w14:textId="176F7221" w:rsidR="003053C6" w:rsidRDefault="0005406E" w:rsidP="005E7D6E">
      <w:r>
        <w:t>Druhá část byla</w:t>
      </w:r>
      <w:r w:rsidR="005258A7">
        <w:t xml:space="preserve"> anotována</w:t>
      </w:r>
      <w:r>
        <w:t xml:space="preserve"> </w:t>
      </w:r>
      <w:proofErr w:type="spellStart"/>
      <w:r>
        <w:t>semi</w:t>
      </w:r>
      <w:proofErr w:type="spellEnd"/>
      <w:r>
        <w:t>-automatickým</w:t>
      </w:r>
      <w:r w:rsidR="00C32020">
        <w:t xml:space="preserve"> způsobem</w:t>
      </w:r>
      <w:r w:rsidR="009A59D3">
        <w:t xml:space="preserve"> pomocí modelu trénovaného na manuálně vytvořené části datasetu.</w:t>
      </w:r>
      <w:r w:rsidR="005258A7">
        <w:t xml:space="preserve"> V programovacím jazyce Python byl vytvořen skript pro automatickou anotaci laryngoskopických snímků skládající se ze tří částí. V první fázi jsou snímky z videa jednoho pacienta označeny dříve vytvořeným YOLO modelem natrénovaným na manuálně vytvořené části datasetu. Zde jsou části hlasivek označeny pomocí obdélníkových </w:t>
      </w:r>
      <w:proofErr w:type="spellStart"/>
      <w:r w:rsidR="005258A7">
        <w:t>bounding</w:t>
      </w:r>
      <w:proofErr w:type="spellEnd"/>
      <w:r w:rsidR="005258A7">
        <w:t xml:space="preserve"> boxů vystupujících z algoritmu YOLO. V další části jsou tyto snímky rozřazeny na </w:t>
      </w:r>
      <w:r w:rsidR="003053C6">
        <w:t xml:space="preserve">úspěšné anotace, které lze přidat do datasetu a neúspěšné anotace. Ty se opět nahrají do webové aplikace </w:t>
      </w:r>
      <w:proofErr w:type="spellStart"/>
      <w:r w:rsidR="003053C6">
        <w:t>LabelStudio</w:t>
      </w:r>
      <w:proofErr w:type="spellEnd"/>
      <w:r w:rsidR="003053C6">
        <w:t xml:space="preserve"> a provede se jejich manuální anotace. Využití </w:t>
      </w:r>
      <w:proofErr w:type="spellStart"/>
      <w:r w:rsidR="003053C6">
        <w:t>semi</w:t>
      </w:r>
      <w:proofErr w:type="spellEnd"/>
      <w:r w:rsidR="003053C6">
        <w:t>-automatických anotací podstatně zefektivňuje a usnadňuje tvorbu datasetu.</w:t>
      </w:r>
    </w:p>
    <w:p w14:paraId="1F5F4362" w14:textId="136F42E9" w:rsidR="00C32020" w:rsidRDefault="00C32020" w:rsidP="00C32020">
      <w:pPr>
        <w:pStyle w:val="Nadpis3"/>
      </w:pPr>
      <w:bookmarkStart w:id="43" w:name="_Toc191894762"/>
      <w:r>
        <w:t>Rozložení datasetu</w:t>
      </w:r>
      <w:bookmarkEnd w:id="43"/>
    </w:p>
    <w:p w14:paraId="33A9CF1F" w14:textId="77777777" w:rsidR="00C32020" w:rsidRDefault="00C32020" w:rsidP="00C32020"/>
    <w:p w14:paraId="2EA2FF47" w14:textId="5D994155" w:rsidR="002C66FE" w:rsidRDefault="0012018C" w:rsidP="0012018C">
      <w:pPr>
        <w:pStyle w:val="Nadpis2"/>
      </w:pPr>
      <w:bookmarkStart w:id="44" w:name="_Toc191894763"/>
      <w:r>
        <w:t>Trénování modelu</w:t>
      </w:r>
      <w:bookmarkEnd w:id="44"/>
    </w:p>
    <w:p w14:paraId="656CD8F2" w14:textId="5B0E16F1" w:rsidR="0012018C" w:rsidRDefault="00AD2EC2" w:rsidP="0012018C">
      <w:r>
        <w:t>K vytvoření modelu pro detekci částí hlasivek v obrazech z laryngoskopického vyšetření byl použit algoritmus YOLO, konktrétně různé varianty modelu YOLOv11.</w:t>
      </w:r>
      <w:r w:rsidR="001A21A6">
        <w:t xml:space="preserve"> Model byl trénován průběžně při tvorbě datasetu s rozložením uvedeným výše nejprve na verzi YOLOv11n a poté na variantách YOLOv11s a YOLOv11l, kvůli rozrůstající se velikosti datasetu</w:t>
      </w:r>
      <w:r w:rsidR="00873DE6">
        <w:t>. Pro trénink je třeba vhodně nastavit řadu tréninkových hyperparametrů, jejichž hodnoty mohou značně ovlivnit výslednou výkonnost modelu. Dále jsou v pro ukázku vysvětleny některé z hlavních hyperparametrů.</w:t>
      </w:r>
    </w:p>
    <w:p w14:paraId="7D720473" w14:textId="748043C6" w:rsidR="00332E15" w:rsidRDefault="00332E15" w:rsidP="00332E15">
      <w:pPr>
        <w:pStyle w:val="Nadpis3"/>
      </w:pPr>
      <w:bookmarkStart w:id="45" w:name="_Toc191894764"/>
      <w:r>
        <w:t>Počet epoch</w:t>
      </w:r>
      <w:bookmarkEnd w:id="45"/>
    </w:p>
    <w:p w14:paraId="73AB1F19" w14:textId="77777777" w:rsidR="00332E15" w:rsidRDefault="00332E15" w:rsidP="00332E15"/>
    <w:p w14:paraId="354F760F" w14:textId="38E1EEFD" w:rsidR="00332E15" w:rsidRDefault="00332E15" w:rsidP="00332E15">
      <w:pPr>
        <w:pStyle w:val="Nadpis3"/>
      </w:pPr>
      <w:bookmarkStart w:id="46" w:name="_Toc191894765"/>
      <w:r>
        <w:lastRenderedPageBreak/>
        <w:t>Rychlost učení</w:t>
      </w:r>
      <w:bookmarkEnd w:id="46"/>
    </w:p>
    <w:p w14:paraId="0C1C7E25" w14:textId="77777777" w:rsidR="00332E15" w:rsidRDefault="00332E15" w:rsidP="00332E15"/>
    <w:p w14:paraId="31B77093" w14:textId="1F41E6C2" w:rsidR="00332E15" w:rsidRDefault="00332E15" w:rsidP="00332E15">
      <w:pPr>
        <w:pStyle w:val="Nadpis3"/>
      </w:pPr>
      <w:bookmarkStart w:id="47" w:name="_Toc191894766"/>
      <w:proofErr w:type="spellStart"/>
      <w:r>
        <w:t>Batch</w:t>
      </w:r>
      <w:proofErr w:type="spellEnd"/>
      <w:r>
        <w:t xml:space="preserve"> </w:t>
      </w:r>
      <w:proofErr w:type="spellStart"/>
      <w:r>
        <w:t>size</w:t>
      </w:r>
      <w:bookmarkEnd w:id="47"/>
      <w:proofErr w:type="spellEnd"/>
    </w:p>
    <w:p w14:paraId="7855873D" w14:textId="77777777" w:rsidR="00332E15" w:rsidRDefault="00332E15" w:rsidP="00332E15"/>
    <w:p w14:paraId="15DC82B0" w14:textId="26359512" w:rsidR="00332E15" w:rsidRDefault="00332E15" w:rsidP="00332E15">
      <w:pPr>
        <w:pStyle w:val="Nadpis3"/>
      </w:pPr>
      <w:bookmarkStart w:id="48" w:name="_Toc191894767"/>
      <w:r>
        <w:t>Augmentace</w:t>
      </w:r>
      <w:bookmarkEnd w:id="48"/>
    </w:p>
    <w:p w14:paraId="5E935922" w14:textId="77777777" w:rsidR="00635A94" w:rsidRDefault="00635A94" w:rsidP="00635A94"/>
    <w:p w14:paraId="101C9436" w14:textId="7D3E9441" w:rsidR="00635A94" w:rsidRDefault="00635A94" w:rsidP="00635A94">
      <w:pPr>
        <w:pStyle w:val="Nadpis3"/>
      </w:pPr>
      <w:proofErr w:type="spellStart"/>
      <w:r>
        <w:t>Scale</w:t>
      </w:r>
      <w:proofErr w:type="spellEnd"/>
    </w:p>
    <w:p w14:paraId="475EC69F" w14:textId="77777777" w:rsidR="00635A94" w:rsidRPr="00635A94" w:rsidRDefault="00635A94" w:rsidP="00635A94"/>
    <w:p w14:paraId="3750708D" w14:textId="77777777" w:rsidR="00136BAF" w:rsidRDefault="00000000">
      <w:pPr>
        <w:rPr>
          <w:rFonts w:ascii="source_sans_proregular" w:hAnsi="source_sans_proregular"/>
          <w:color w:val="333333"/>
          <w:sz w:val="23"/>
          <w:szCs w:val="23"/>
          <w:shd w:val="clear" w:color="auto" w:fill="FFFFFF"/>
        </w:rPr>
      </w:pPr>
      <w:r>
        <w:br w:type="page"/>
      </w:r>
    </w:p>
    <w:p w14:paraId="23FA9EB3" w14:textId="77777777" w:rsidR="00136BAF" w:rsidRDefault="00000000">
      <w:pPr>
        <w:pStyle w:val="Nadpis1"/>
        <w:tabs>
          <w:tab w:val="left" w:pos="432"/>
        </w:tabs>
      </w:pPr>
      <w:bookmarkStart w:id="49" w:name="__RefHeading__38_1490133149"/>
      <w:bookmarkStart w:id="50" w:name="_Toc151549804"/>
      <w:bookmarkStart w:id="51" w:name="_Toc191894768"/>
      <w:bookmarkEnd w:id="49"/>
      <w:r>
        <w:lastRenderedPageBreak/>
        <w:t>VÝSLEDKY A DISKUSE</w:t>
      </w:r>
      <w:bookmarkEnd w:id="50"/>
      <w:bookmarkEnd w:id="51"/>
    </w:p>
    <w:p w14:paraId="7F2296DF" w14:textId="77777777" w:rsidR="00136BAF" w:rsidRDefault="00000000">
      <w:r>
        <w:br w:type="page"/>
      </w:r>
    </w:p>
    <w:p w14:paraId="6D02F367" w14:textId="77777777" w:rsidR="00136BAF" w:rsidRDefault="00000000">
      <w:pPr>
        <w:pStyle w:val="Nadpis1"/>
        <w:tabs>
          <w:tab w:val="left" w:pos="432"/>
        </w:tabs>
      </w:pPr>
      <w:bookmarkStart w:id="52" w:name="__RefHeading__50_1490133149"/>
      <w:bookmarkStart w:id="53" w:name="_Toc151549805"/>
      <w:bookmarkStart w:id="54" w:name="_Toc191894769"/>
      <w:bookmarkEnd w:id="52"/>
      <w:r>
        <w:lastRenderedPageBreak/>
        <w:t>ZÁVĚR</w:t>
      </w:r>
      <w:bookmarkEnd w:id="53"/>
      <w:bookmarkEnd w:id="54"/>
    </w:p>
    <w:p w14:paraId="4C476AB3" w14:textId="5B02E5B3" w:rsidR="00D053C4" w:rsidRDefault="00000000" w:rsidP="00D053C4">
      <w:pPr>
        <w:pStyle w:val="Nadpis1neslovan"/>
        <w:ind w:left="0" w:firstLine="0"/>
      </w:pPr>
      <w:bookmarkStart w:id="55" w:name="__RefHeading__52_1490133149"/>
      <w:bookmarkStart w:id="56" w:name="_Toc151549806"/>
      <w:bookmarkStart w:id="57" w:name="_Toc191894770"/>
      <w:bookmarkEnd w:id="55"/>
      <w:r>
        <w:lastRenderedPageBreak/>
        <w:t>LITERATURA</w:t>
      </w:r>
      <w:bookmarkEnd w:id="56"/>
      <w:bookmarkEnd w:id="57"/>
    </w:p>
    <w:p w14:paraId="377DCEA6" w14:textId="77777777" w:rsidR="0046236A" w:rsidRPr="0046236A" w:rsidRDefault="00D053C4" w:rsidP="0046236A">
      <w:pPr>
        <w:pStyle w:val="EndNoteBibliography"/>
        <w:spacing w:after="0"/>
        <w:rPr>
          <w:noProof/>
        </w:rPr>
      </w:pPr>
      <w:r>
        <w:fldChar w:fldCharType="begin"/>
      </w:r>
      <w:r>
        <w:instrText xml:space="preserve"> ADDIN EN.REFLIST </w:instrText>
      </w:r>
      <w:r>
        <w:fldChar w:fldCharType="separate"/>
      </w:r>
      <w:r w:rsidR="0046236A" w:rsidRPr="0046236A">
        <w:rPr>
          <w:noProof/>
        </w:rPr>
        <w:t xml:space="preserve">(1) Cong, X.; Li, S.; Chen, F.; Liu, C.; Meng, Y. A Review of YOLO Object Detection Algorithms based on Deep Learning. </w:t>
      </w:r>
      <w:r w:rsidR="0046236A" w:rsidRPr="0046236A">
        <w:rPr>
          <w:i/>
          <w:noProof/>
        </w:rPr>
        <w:t xml:space="preserve">Frontiers in Computing and Intelligent Systems </w:t>
      </w:r>
      <w:r w:rsidR="0046236A" w:rsidRPr="0046236A">
        <w:rPr>
          <w:b/>
          <w:noProof/>
        </w:rPr>
        <w:t>2023</w:t>
      </w:r>
      <w:r w:rsidR="0046236A" w:rsidRPr="0046236A">
        <w:rPr>
          <w:noProof/>
        </w:rPr>
        <w:t xml:space="preserve">, </w:t>
      </w:r>
      <w:r w:rsidR="0046236A" w:rsidRPr="0046236A">
        <w:rPr>
          <w:i/>
          <w:noProof/>
        </w:rPr>
        <w:t>4</w:t>
      </w:r>
      <w:r w:rsidR="0046236A" w:rsidRPr="0046236A">
        <w:rPr>
          <w:noProof/>
        </w:rPr>
        <w:t xml:space="preserve"> (2), 17-20. DOI: 10.54097/fcis.v4i2.9730.</w:t>
      </w:r>
    </w:p>
    <w:p w14:paraId="1729A4C1" w14:textId="77777777" w:rsidR="0046236A" w:rsidRPr="0046236A" w:rsidRDefault="0046236A" w:rsidP="0046236A">
      <w:pPr>
        <w:pStyle w:val="EndNoteBibliography"/>
        <w:spacing w:after="0"/>
        <w:rPr>
          <w:noProof/>
        </w:rPr>
      </w:pPr>
      <w:r w:rsidRPr="0046236A">
        <w:rPr>
          <w:noProof/>
        </w:rPr>
        <w:t xml:space="preserve">(2) Ravpreet, K.; Sarbjeet, S. A comprehensive review of object detection with deep learning. </w:t>
      </w:r>
      <w:r w:rsidRPr="0046236A">
        <w:rPr>
          <w:i/>
          <w:noProof/>
        </w:rPr>
        <w:t xml:space="preserve">Digital Signal Processing </w:t>
      </w:r>
      <w:r w:rsidRPr="0046236A">
        <w:rPr>
          <w:b/>
          <w:noProof/>
        </w:rPr>
        <w:t>2023</w:t>
      </w:r>
      <w:r w:rsidRPr="0046236A">
        <w:rPr>
          <w:noProof/>
        </w:rPr>
        <w:t xml:space="preserve">, </w:t>
      </w:r>
      <w:r w:rsidRPr="0046236A">
        <w:rPr>
          <w:i/>
          <w:noProof/>
        </w:rPr>
        <w:t>132</w:t>
      </w:r>
      <w:r w:rsidRPr="0046236A">
        <w:rPr>
          <w:noProof/>
        </w:rPr>
        <w:t>.</w:t>
      </w:r>
    </w:p>
    <w:p w14:paraId="70EF9608" w14:textId="77777777" w:rsidR="0046236A" w:rsidRPr="0046236A" w:rsidRDefault="0046236A" w:rsidP="0046236A">
      <w:pPr>
        <w:pStyle w:val="EndNoteBibliography"/>
        <w:spacing w:after="0"/>
        <w:rPr>
          <w:noProof/>
        </w:rPr>
      </w:pPr>
      <w:r w:rsidRPr="0046236A">
        <w:rPr>
          <w:noProof/>
        </w:rPr>
        <w:t xml:space="preserve">(3) Tesema, S. N. </w:t>
      </w:r>
      <w:r w:rsidRPr="0046236A">
        <w:rPr>
          <w:i/>
          <w:noProof/>
        </w:rPr>
        <w:t>Deep Convolutional Neural Network Based Object Detection Inference Acceleration Using FPGA</w:t>
      </w:r>
      <w:r w:rsidRPr="0046236A">
        <w:rPr>
          <w:noProof/>
        </w:rPr>
        <w:t>; Université Bourgogne Franche-Comté, 2022.</w:t>
      </w:r>
    </w:p>
    <w:p w14:paraId="23D8E4F1" w14:textId="6D6C1790" w:rsidR="0046236A" w:rsidRPr="0046236A" w:rsidRDefault="0046236A" w:rsidP="0046236A">
      <w:pPr>
        <w:pStyle w:val="EndNoteBibliography"/>
        <w:spacing w:after="0"/>
        <w:rPr>
          <w:noProof/>
        </w:rPr>
      </w:pPr>
      <w:r w:rsidRPr="0046236A">
        <w:rPr>
          <w:noProof/>
        </w:rPr>
        <w:t xml:space="preserve">(4) Buettgenbach, M. H. </w:t>
      </w:r>
      <w:r w:rsidRPr="0046236A">
        <w:rPr>
          <w:i/>
          <w:noProof/>
        </w:rPr>
        <w:t>Explain like I’m five: Artificial neurons</w:t>
      </w:r>
      <w:r w:rsidRPr="0046236A">
        <w:rPr>
          <w:noProof/>
        </w:rPr>
        <w:t xml:space="preserve">. 2021. </w:t>
      </w:r>
      <w:hyperlink r:id="rId19" w:history="1">
        <w:r w:rsidRPr="0046236A">
          <w:rPr>
            <w:rStyle w:val="Hypertextovodkaz"/>
            <w:noProof/>
          </w:rPr>
          <w:t>https://towardsdatascience.com/explain-like-im-five-artificial-neurons-b7c475b56189</w:t>
        </w:r>
      </w:hyperlink>
      <w:r w:rsidRPr="0046236A">
        <w:rPr>
          <w:noProof/>
        </w:rPr>
        <w:t xml:space="preserve"> (accessed 2025 25. 1.).</w:t>
      </w:r>
    </w:p>
    <w:p w14:paraId="0CC3B704" w14:textId="4C637356" w:rsidR="0046236A" w:rsidRPr="0046236A" w:rsidRDefault="0046236A" w:rsidP="0046236A">
      <w:pPr>
        <w:pStyle w:val="EndNoteBibliography"/>
        <w:spacing w:after="0"/>
        <w:rPr>
          <w:noProof/>
        </w:rPr>
      </w:pPr>
      <w:r w:rsidRPr="0046236A">
        <w:rPr>
          <w:noProof/>
        </w:rPr>
        <w:t xml:space="preserve">(5) vdumoulin. </w:t>
      </w:r>
      <w:r w:rsidRPr="0046236A">
        <w:rPr>
          <w:i/>
          <w:noProof/>
        </w:rPr>
        <w:t>conv_arithmetic</w:t>
      </w:r>
      <w:r w:rsidRPr="0046236A">
        <w:rPr>
          <w:noProof/>
        </w:rPr>
        <w:t xml:space="preserve">. 2016. </w:t>
      </w:r>
      <w:hyperlink r:id="rId20" w:history="1">
        <w:r w:rsidRPr="0046236A">
          <w:rPr>
            <w:rStyle w:val="Hypertextovodkaz"/>
            <w:noProof/>
          </w:rPr>
          <w:t>https://github.com/vdumoulin/conv_arithmetic?tab=readme-ov-file</w:t>
        </w:r>
      </w:hyperlink>
      <w:r w:rsidRPr="0046236A">
        <w:rPr>
          <w:noProof/>
        </w:rPr>
        <w:t xml:space="preserve"> (accessed 2025 27.1.).</w:t>
      </w:r>
    </w:p>
    <w:p w14:paraId="7762EC7D" w14:textId="1704C4E5" w:rsidR="0046236A" w:rsidRPr="0046236A" w:rsidRDefault="0046236A" w:rsidP="0046236A">
      <w:pPr>
        <w:pStyle w:val="EndNoteBibliography"/>
        <w:spacing w:after="0"/>
        <w:rPr>
          <w:noProof/>
        </w:rPr>
      </w:pPr>
      <w:r w:rsidRPr="0046236A">
        <w:rPr>
          <w:noProof/>
        </w:rPr>
        <w:t xml:space="preserve">(6) Le, K. </w:t>
      </w:r>
      <w:r w:rsidRPr="0046236A">
        <w:rPr>
          <w:i/>
          <w:noProof/>
        </w:rPr>
        <w:t>An overview of VGG16 and NiN models</w:t>
      </w:r>
      <w:r w:rsidRPr="0046236A">
        <w:rPr>
          <w:noProof/>
        </w:rPr>
        <w:t xml:space="preserve">. 2021. </w:t>
      </w:r>
      <w:hyperlink r:id="rId21" w:history="1">
        <w:r w:rsidRPr="0046236A">
          <w:rPr>
            <w:rStyle w:val="Hypertextovodkaz"/>
            <w:noProof/>
          </w:rPr>
          <w:t>https://lekhuyen.medium.com/an-overview-of-vgg16-and-nin-models-96e4bf398484</w:t>
        </w:r>
      </w:hyperlink>
      <w:r w:rsidRPr="0046236A">
        <w:rPr>
          <w:noProof/>
        </w:rPr>
        <w:t xml:space="preserve"> (accessed.</w:t>
      </w:r>
    </w:p>
    <w:p w14:paraId="37E877E3" w14:textId="77777777" w:rsidR="0046236A" w:rsidRPr="0046236A" w:rsidRDefault="0046236A" w:rsidP="0046236A">
      <w:pPr>
        <w:pStyle w:val="EndNoteBibliography"/>
        <w:spacing w:after="0"/>
        <w:rPr>
          <w:noProof/>
        </w:rPr>
      </w:pPr>
      <w:r w:rsidRPr="0046236A">
        <w:rPr>
          <w:noProof/>
        </w:rPr>
        <w:t xml:space="preserve">(7) Adams, J.; Qiu, Y.; Posadas, L.; Eskridge, K.; Graef, G. Phenotypic trait extraction of soybean plants using deep convolutional neural networks with transfer learning. </w:t>
      </w:r>
      <w:r w:rsidRPr="0046236A">
        <w:rPr>
          <w:i/>
          <w:noProof/>
        </w:rPr>
        <w:t xml:space="preserve">Big Data and Information Analytics </w:t>
      </w:r>
      <w:r w:rsidRPr="0046236A">
        <w:rPr>
          <w:b/>
          <w:noProof/>
        </w:rPr>
        <w:t>2021</w:t>
      </w:r>
      <w:r w:rsidRPr="0046236A">
        <w:rPr>
          <w:noProof/>
        </w:rPr>
        <w:t xml:space="preserve">, </w:t>
      </w:r>
      <w:r w:rsidRPr="0046236A">
        <w:rPr>
          <w:i/>
          <w:noProof/>
        </w:rPr>
        <w:t>6</w:t>
      </w:r>
      <w:r w:rsidRPr="0046236A">
        <w:rPr>
          <w:noProof/>
        </w:rPr>
        <w:t>, 26-40. DOI: 10.3934/bdia.2021003.</w:t>
      </w:r>
    </w:p>
    <w:p w14:paraId="77810374" w14:textId="77777777" w:rsidR="0046236A" w:rsidRPr="0046236A" w:rsidRDefault="0046236A" w:rsidP="0046236A">
      <w:pPr>
        <w:pStyle w:val="EndNoteBibliography"/>
        <w:spacing w:after="0"/>
        <w:rPr>
          <w:noProof/>
        </w:rPr>
      </w:pPr>
      <w:r w:rsidRPr="0046236A">
        <w:rPr>
          <w:noProof/>
        </w:rPr>
        <w:t xml:space="preserve">(8) Yu, J.; Li, J.; Sun, B.; Chen, J.; Li, C. Multiclass Radio Frequency Interference Detection and Suppression for SAR Based on the Single Shot MultiBox Detector. </w:t>
      </w:r>
      <w:r w:rsidRPr="0046236A">
        <w:rPr>
          <w:i/>
          <w:noProof/>
        </w:rPr>
        <w:t xml:space="preserve">Sensors </w:t>
      </w:r>
      <w:r w:rsidRPr="0046236A">
        <w:rPr>
          <w:b/>
          <w:noProof/>
        </w:rPr>
        <w:t>2018</w:t>
      </w:r>
      <w:r w:rsidRPr="0046236A">
        <w:rPr>
          <w:noProof/>
        </w:rPr>
        <w:t xml:space="preserve">, </w:t>
      </w:r>
      <w:r w:rsidRPr="0046236A">
        <w:rPr>
          <w:i/>
          <w:noProof/>
        </w:rPr>
        <w:t>18</w:t>
      </w:r>
      <w:r w:rsidRPr="0046236A">
        <w:rPr>
          <w:noProof/>
        </w:rPr>
        <w:t xml:space="preserve"> (11). DOI: 10.3390/s18114034.</w:t>
      </w:r>
    </w:p>
    <w:p w14:paraId="1C434163" w14:textId="77777777" w:rsidR="0046236A" w:rsidRPr="0046236A" w:rsidRDefault="0046236A" w:rsidP="0046236A">
      <w:pPr>
        <w:pStyle w:val="EndNoteBibliography"/>
        <w:spacing w:after="0"/>
        <w:rPr>
          <w:noProof/>
        </w:rPr>
      </w:pPr>
      <w:r w:rsidRPr="0046236A">
        <w:rPr>
          <w:noProof/>
        </w:rPr>
        <w:t xml:space="preserve">(9) Carranza-García, M.; Torres-Mateo, J.; Lara-Benítez, P.; García-Gutiérrez, J. On the Performance of One-Stage and Two-Stage Object Detectors in Autonomous Vehicles Using Camera Data. </w:t>
      </w:r>
      <w:r w:rsidRPr="0046236A">
        <w:rPr>
          <w:i/>
          <w:noProof/>
        </w:rPr>
        <w:t xml:space="preserve">Remote Sensing </w:t>
      </w:r>
      <w:r w:rsidRPr="0046236A">
        <w:rPr>
          <w:b/>
          <w:noProof/>
        </w:rPr>
        <w:t>2021</w:t>
      </w:r>
      <w:r w:rsidRPr="0046236A">
        <w:rPr>
          <w:noProof/>
        </w:rPr>
        <w:t xml:space="preserve">, </w:t>
      </w:r>
      <w:r w:rsidRPr="0046236A">
        <w:rPr>
          <w:i/>
          <w:noProof/>
        </w:rPr>
        <w:t>13</w:t>
      </w:r>
      <w:r w:rsidRPr="0046236A">
        <w:rPr>
          <w:noProof/>
        </w:rPr>
        <w:t xml:space="preserve"> (1), 89.</w:t>
      </w:r>
    </w:p>
    <w:p w14:paraId="05941CF2" w14:textId="77777777" w:rsidR="0046236A" w:rsidRPr="0046236A" w:rsidRDefault="0046236A" w:rsidP="0046236A">
      <w:pPr>
        <w:pStyle w:val="EndNoteBibliography"/>
        <w:spacing w:after="0"/>
        <w:rPr>
          <w:noProof/>
        </w:rPr>
      </w:pPr>
      <w:r w:rsidRPr="0046236A">
        <w:rPr>
          <w:noProof/>
        </w:rPr>
        <w:t xml:space="preserve">(10) Yao, J.; Huang, X.; Wei, M.; Han, W.; Xu, X.; Wang, R.; Chen, J.; Sun, L. High-Efficiency Classification of White Blood Cells Based on Object Detection. </w:t>
      </w:r>
      <w:r w:rsidRPr="0046236A">
        <w:rPr>
          <w:i/>
          <w:noProof/>
        </w:rPr>
        <w:t xml:space="preserve">Journal of Healthcare Engineering </w:t>
      </w:r>
      <w:r w:rsidRPr="0046236A">
        <w:rPr>
          <w:b/>
          <w:noProof/>
        </w:rPr>
        <w:t>2021</w:t>
      </w:r>
      <w:r w:rsidRPr="0046236A">
        <w:rPr>
          <w:noProof/>
        </w:rPr>
        <w:t>,  (23), 1-11. DOI: 10.1155/2021/1615192.</w:t>
      </w:r>
    </w:p>
    <w:p w14:paraId="42EED312" w14:textId="77777777" w:rsidR="0046236A" w:rsidRPr="0046236A" w:rsidRDefault="0046236A" w:rsidP="0046236A">
      <w:pPr>
        <w:pStyle w:val="EndNoteBibliography"/>
        <w:spacing w:after="0"/>
        <w:rPr>
          <w:noProof/>
        </w:rPr>
      </w:pPr>
      <w:r w:rsidRPr="0046236A">
        <w:rPr>
          <w:noProof/>
        </w:rPr>
        <w:t>(11) Girshick, R.; Donahue, J.; Darrell, T.; Malik, J. Rich feature hierarchies for accurate object detection and semantic segmentation. In IEEE CONFERENCE ON COMPUTER VISION AND PATTERN RECOGNITION, Columbus, OH, USA; 2014.</w:t>
      </w:r>
    </w:p>
    <w:p w14:paraId="1D721F57" w14:textId="77777777" w:rsidR="0046236A" w:rsidRPr="0046236A" w:rsidRDefault="0046236A" w:rsidP="0046236A">
      <w:pPr>
        <w:pStyle w:val="EndNoteBibliography"/>
        <w:spacing w:after="0"/>
        <w:rPr>
          <w:noProof/>
        </w:rPr>
      </w:pPr>
      <w:r w:rsidRPr="0046236A">
        <w:rPr>
          <w:noProof/>
        </w:rPr>
        <w:t xml:space="preserve">(12) Ahmed, K.; Ghareh Mohammadi, F.; Matus, M.; Shenavarmasouleh, F.; Pereira, L.; Ioannis, Z.; Amini, M. H. Towards Real-time House Detection in Aerial Imagery Using Faster Region-based Convolutional Neural Network. </w:t>
      </w:r>
      <w:r w:rsidRPr="0046236A">
        <w:rPr>
          <w:i/>
          <w:noProof/>
        </w:rPr>
        <w:t xml:space="preserve">IPSI Transactions on Internet Research </w:t>
      </w:r>
      <w:r w:rsidRPr="0046236A">
        <w:rPr>
          <w:b/>
          <w:noProof/>
        </w:rPr>
        <w:t>2023</w:t>
      </w:r>
      <w:r w:rsidRPr="0046236A">
        <w:rPr>
          <w:noProof/>
        </w:rPr>
        <w:t xml:space="preserve">, </w:t>
      </w:r>
      <w:r w:rsidRPr="0046236A">
        <w:rPr>
          <w:i/>
          <w:noProof/>
        </w:rPr>
        <w:t>19</w:t>
      </w:r>
      <w:r w:rsidRPr="0046236A">
        <w:rPr>
          <w:noProof/>
        </w:rPr>
        <w:t xml:space="preserve"> (2), 46-54. DOI: 10.58245/ipsi.tir.2302.06.</w:t>
      </w:r>
    </w:p>
    <w:p w14:paraId="630B70E4" w14:textId="77777777" w:rsidR="0046236A" w:rsidRPr="0046236A" w:rsidRDefault="0046236A" w:rsidP="0046236A">
      <w:pPr>
        <w:pStyle w:val="EndNoteBibliography"/>
        <w:spacing w:after="0"/>
        <w:rPr>
          <w:noProof/>
        </w:rPr>
      </w:pPr>
      <w:r w:rsidRPr="0046236A">
        <w:rPr>
          <w:noProof/>
        </w:rPr>
        <w:t xml:space="preserve">(13) Aziz, L.; Haji Salam, M. S. B.; Sheikh, U. U.; Ayub, S. Exploring Deep Learning-Based Architecture, Strategies, Applications and Current Trends in Generic Object Detection: A Comprehensive Review. </w:t>
      </w:r>
      <w:r w:rsidRPr="0046236A">
        <w:rPr>
          <w:i/>
          <w:noProof/>
        </w:rPr>
        <w:t xml:space="preserve">IEEE Access </w:t>
      </w:r>
      <w:r w:rsidRPr="0046236A">
        <w:rPr>
          <w:b/>
          <w:noProof/>
        </w:rPr>
        <w:t>2020</w:t>
      </w:r>
      <w:r w:rsidRPr="0046236A">
        <w:rPr>
          <w:noProof/>
        </w:rPr>
        <w:t xml:space="preserve">, </w:t>
      </w:r>
      <w:r w:rsidRPr="0046236A">
        <w:rPr>
          <w:i/>
          <w:noProof/>
        </w:rPr>
        <w:t>8</w:t>
      </w:r>
      <w:r w:rsidRPr="0046236A">
        <w:rPr>
          <w:noProof/>
        </w:rPr>
        <w:t>, 170461-170495. DOI: 10.1109/ACCESS.2020.3021508.</w:t>
      </w:r>
    </w:p>
    <w:p w14:paraId="00DACDAD" w14:textId="77777777" w:rsidR="0046236A" w:rsidRPr="0046236A" w:rsidRDefault="0046236A" w:rsidP="0046236A">
      <w:pPr>
        <w:pStyle w:val="EndNoteBibliography"/>
        <w:spacing w:after="0"/>
        <w:rPr>
          <w:noProof/>
        </w:rPr>
      </w:pPr>
      <w:r w:rsidRPr="0046236A">
        <w:rPr>
          <w:noProof/>
        </w:rPr>
        <w:t xml:space="preserve">(14) Liu, Y.; Sun, P.; Wergeles, N.; Shang, Y. A survey and performance evaluation of deep learning methods for small object detection. </w:t>
      </w:r>
      <w:r w:rsidRPr="0046236A">
        <w:rPr>
          <w:i/>
          <w:noProof/>
        </w:rPr>
        <w:t xml:space="preserve">Expert Systems with Applications </w:t>
      </w:r>
      <w:r w:rsidRPr="0046236A">
        <w:rPr>
          <w:b/>
          <w:noProof/>
        </w:rPr>
        <w:t>2021</w:t>
      </w:r>
      <w:r w:rsidRPr="0046236A">
        <w:rPr>
          <w:noProof/>
        </w:rPr>
        <w:t xml:space="preserve">, </w:t>
      </w:r>
      <w:r w:rsidRPr="0046236A">
        <w:rPr>
          <w:i/>
          <w:noProof/>
        </w:rPr>
        <w:t>172</w:t>
      </w:r>
      <w:r w:rsidRPr="0046236A">
        <w:rPr>
          <w:noProof/>
        </w:rPr>
        <w:t>. DOI: //doi.org/10.1016/j.eswa.2021.114602.</w:t>
      </w:r>
    </w:p>
    <w:p w14:paraId="0B32A21D" w14:textId="77777777" w:rsidR="0046236A" w:rsidRPr="0046236A" w:rsidRDefault="0046236A" w:rsidP="0046236A">
      <w:pPr>
        <w:pStyle w:val="EndNoteBibliography"/>
        <w:spacing w:after="0"/>
        <w:rPr>
          <w:noProof/>
        </w:rPr>
      </w:pPr>
      <w:r w:rsidRPr="0046236A">
        <w:rPr>
          <w:noProof/>
        </w:rPr>
        <w:t xml:space="preserve">(15) Lavanya, G.; Pande, S. Enhancing Real-time Object Detection with YOLO Algorithm. </w:t>
      </w:r>
      <w:r w:rsidRPr="0046236A">
        <w:rPr>
          <w:i/>
          <w:noProof/>
        </w:rPr>
        <w:t xml:space="preserve">EAI Endorsed Transactions on Internet of Things </w:t>
      </w:r>
      <w:r w:rsidRPr="0046236A">
        <w:rPr>
          <w:b/>
          <w:noProof/>
        </w:rPr>
        <w:t>2023</w:t>
      </w:r>
      <w:r w:rsidRPr="0046236A">
        <w:rPr>
          <w:noProof/>
        </w:rPr>
        <w:t xml:space="preserve">, </w:t>
      </w:r>
      <w:r w:rsidRPr="0046236A">
        <w:rPr>
          <w:i/>
          <w:noProof/>
        </w:rPr>
        <w:t>10</w:t>
      </w:r>
      <w:r w:rsidRPr="0046236A">
        <w:rPr>
          <w:noProof/>
        </w:rPr>
        <w:t>. DOI: 10.4108/eetiot.4541.</w:t>
      </w:r>
    </w:p>
    <w:p w14:paraId="500FEFF1" w14:textId="7F5B8881" w:rsidR="0046236A" w:rsidRPr="0046236A" w:rsidRDefault="0046236A" w:rsidP="0046236A">
      <w:pPr>
        <w:pStyle w:val="EndNoteBibliography"/>
        <w:spacing w:after="0"/>
        <w:rPr>
          <w:noProof/>
        </w:rPr>
      </w:pPr>
      <w:r w:rsidRPr="0046236A">
        <w:rPr>
          <w:noProof/>
        </w:rPr>
        <w:t xml:space="preserve">(16) Badgujar, C. M.; Poulose, A.; Gan, H. Agricultural object detection with You Only Look Once (YOLO) Algorithm: A bibliometric and systematic literature review. </w:t>
      </w:r>
      <w:r w:rsidRPr="0046236A">
        <w:rPr>
          <w:i/>
          <w:noProof/>
        </w:rPr>
        <w:t xml:space="preserve">Computers and Electronics in Agriculture </w:t>
      </w:r>
      <w:r w:rsidRPr="0046236A">
        <w:rPr>
          <w:b/>
          <w:noProof/>
        </w:rPr>
        <w:t>2024</w:t>
      </w:r>
      <w:r w:rsidRPr="0046236A">
        <w:rPr>
          <w:noProof/>
        </w:rPr>
        <w:t xml:space="preserve">, </w:t>
      </w:r>
      <w:r w:rsidRPr="0046236A">
        <w:rPr>
          <w:i/>
          <w:noProof/>
        </w:rPr>
        <w:t>223</w:t>
      </w:r>
      <w:r w:rsidRPr="0046236A">
        <w:rPr>
          <w:noProof/>
        </w:rPr>
        <w:t xml:space="preserve">. DOI: </w:t>
      </w:r>
      <w:hyperlink r:id="rId22" w:history="1">
        <w:r w:rsidRPr="0046236A">
          <w:rPr>
            <w:rStyle w:val="Hypertextovodkaz"/>
            <w:noProof/>
          </w:rPr>
          <w:t>https://doi.org/10.1016/j.compag.2024.109090</w:t>
        </w:r>
      </w:hyperlink>
      <w:r w:rsidRPr="0046236A">
        <w:rPr>
          <w:noProof/>
        </w:rPr>
        <w:t>.</w:t>
      </w:r>
    </w:p>
    <w:p w14:paraId="1F09145B" w14:textId="77777777" w:rsidR="0046236A" w:rsidRPr="0046236A" w:rsidRDefault="0046236A" w:rsidP="0046236A">
      <w:pPr>
        <w:pStyle w:val="EndNoteBibliography"/>
        <w:spacing w:after="0"/>
        <w:rPr>
          <w:noProof/>
        </w:rPr>
      </w:pPr>
      <w:r w:rsidRPr="0046236A">
        <w:rPr>
          <w:noProof/>
        </w:rPr>
        <w:t xml:space="preserve">(17) Yanyun, S.; Liu </w:t>
      </w:r>
      <w:r w:rsidRPr="0046236A">
        <w:rPr>
          <w:rFonts w:ascii="Yu Gothic" w:eastAsia="Yu Gothic" w:hAnsi="Yu Gothic" w:cs="Yu Gothic" w:hint="eastAsia"/>
          <w:noProof/>
        </w:rPr>
        <w:t>刘迪</w:t>
      </w:r>
      <w:r w:rsidRPr="0046236A">
        <w:rPr>
          <w:noProof/>
        </w:rPr>
        <w:t xml:space="preserve">, D.; Chen, J.; Wang, Z.; Wang, Z.; Zhang, Q. On-Board Multi-Class Geospatial Object Detection Based on Convolutional Neural Network for High Resolution Remote Sensing Images. </w:t>
      </w:r>
      <w:r w:rsidRPr="0046236A">
        <w:rPr>
          <w:i/>
          <w:noProof/>
        </w:rPr>
        <w:t xml:space="preserve">Remote Sensing </w:t>
      </w:r>
      <w:r w:rsidRPr="0046236A">
        <w:rPr>
          <w:b/>
          <w:noProof/>
        </w:rPr>
        <w:t>2023</w:t>
      </w:r>
      <w:r w:rsidRPr="0046236A">
        <w:rPr>
          <w:noProof/>
        </w:rPr>
        <w:t xml:space="preserve">, </w:t>
      </w:r>
      <w:r w:rsidRPr="0046236A">
        <w:rPr>
          <w:i/>
          <w:noProof/>
        </w:rPr>
        <w:t>15</w:t>
      </w:r>
      <w:r w:rsidRPr="0046236A">
        <w:rPr>
          <w:noProof/>
        </w:rPr>
        <w:t xml:space="preserve"> (16). DOI: 10.3390/rs15163963.</w:t>
      </w:r>
    </w:p>
    <w:p w14:paraId="3096C9C5" w14:textId="77777777" w:rsidR="0046236A" w:rsidRPr="0046236A" w:rsidRDefault="0046236A" w:rsidP="0046236A">
      <w:pPr>
        <w:pStyle w:val="EndNoteBibliography"/>
        <w:spacing w:after="0"/>
        <w:rPr>
          <w:noProof/>
        </w:rPr>
      </w:pPr>
      <w:r w:rsidRPr="0046236A">
        <w:rPr>
          <w:noProof/>
        </w:rPr>
        <w:lastRenderedPageBreak/>
        <w:t>(18) Rezatofighi, H.; Tsoi, N.; Gwak, J.; Sadeghian, A.; Reid, I.; Savarese, S. Generalized intersection over union: A metric and a loss for bounding box regression. In 32nd IEEE/CVF Conference on Computer Vision and Pattern Recognition, Long Beach, CA, USA; Paper 8953982, 2019.</w:t>
      </w:r>
    </w:p>
    <w:p w14:paraId="5958D91E" w14:textId="77777777" w:rsidR="0046236A" w:rsidRPr="0046236A" w:rsidRDefault="0046236A" w:rsidP="0046236A">
      <w:pPr>
        <w:pStyle w:val="EndNoteBibliography"/>
        <w:spacing w:after="0"/>
        <w:rPr>
          <w:noProof/>
        </w:rPr>
      </w:pPr>
      <w:r w:rsidRPr="0046236A">
        <w:rPr>
          <w:noProof/>
        </w:rPr>
        <w:t>(19) Padilla, R.; Netto, S. L.; Silva, E. A. B. d. A Survey on Performance Metrics forObject-Detection Algorithms. In 27th International Conference on Systems, Signals and Image Processing (IWSSIP), ELECTR NETWORK; 2020.</w:t>
      </w:r>
    </w:p>
    <w:p w14:paraId="29B41AE0" w14:textId="77777777" w:rsidR="0046236A" w:rsidRPr="0046236A" w:rsidRDefault="0046236A" w:rsidP="0046236A">
      <w:pPr>
        <w:pStyle w:val="EndNoteBibliography"/>
        <w:spacing w:after="0"/>
        <w:rPr>
          <w:noProof/>
        </w:rPr>
      </w:pPr>
      <w:r w:rsidRPr="0046236A">
        <w:rPr>
          <w:noProof/>
        </w:rPr>
        <w:t>(20) Redmon, J.; Divvala, S.; Girshick, R.; Farhadi, A. You Only Look Once: Unified, Real-Time Object Detection. In 2016 IEEE Conference on Computer Vision and Pattern Recognition (CVPR), Las Vegas, NV, USA; 2016.</w:t>
      </w:r>
    </w:p>
    <w:p w14:paraId="54DEAD15" w14:textId="77777777" w:rsidR="0046236A" w:rsidRPr="0046236A" w:rsidRDefault="0046236A" w:rsidP="0046236A">
      <w:pPr>
        <w:pStyle w:val="EndNoteBibliography"/>
        <w:spacing w:after="0"/>
        <w:rPr>
          <w:noProof/>
        </w:rPr>
      </w:pPr>
      <w:r w:rsidRPr="0046236A">
        <w:rPr>
          <w:noProof/>
        </w:rPr>
        <w:t>(21) Kaur, S.; Kaur, L.; Lal, M. A Review: YOLO and Its Advancements. In 6th International Conference on Recent Innovations in Computing, ICRIC 2023, Jammu, Indie; 2024.</w:t>
      </w:r>
    </w:p>
    <w:p w14:paraId="2CF3D0B2" w14:textId="77777777" w:rsidR="0046236A" w:rsidRPr="0046236A" w:rsidRDefault="0046236A" w:rsidP="0046236A">
      <w:pPr>
        <w:pStyle w:val="EndNoteBibliography"/>
        <w:spacing w:after="0"/>
        <w:rPr>
          <w:noProof/>
        </w:rPr>
      </w:pPr>
      <w:r w:rsidRPr="0046236A">
        <w:rPr>
          <w:noProof/>
        </w:rPr>
        <w:t xml:space="preserve">(22) Tai, W.; Wang, Z.; Li, W.; Cheng, J.; Hong, X. DAAM-YOLOV5: A Helmet Detection Algorithm Combined with Dynamic Anchor Box and Attention Mechanism. </w:t>
      </w:r>
      <w:r w:rsidRPr="0046236A">
        <w:rPr>
          <w:i/>
          <w:noProof/>
        </w:rPr>
        <w:t xml:space="preserve">Electronics </w:t>
      </w:r>
      <w:r w:rsidRPr="0046236A">
        <w:rPr>
          <w:b/>
          <w:noProof/>
        </w:rPr>
        <w:t>2023</w:t>
      </w:r>
      <w:r w:rsidRPr="0046236A">
        <w:rPr>
          <w:noProof/>
        </w:rPr>
        <w:t xml:space="preserve">, </w:t>
      </w:r>
      <w:r w:rsidRPr="0046236A">
        <w:rPr>
          <w:i/>
          <w:noProof/>
        </w:rPr>
        <w:t>12</w:t>
      </w:r>
      <w:r w:rsidRPr="0046236A">
        <w:rPr>
          <w:noProof/>
        </w:rPr>
        <w:t xml:space="preserve"> (9). DOI: 10.3390/electronics12092094.</w:t>
      </w:r>
    </w:p>
    <w:p w14:paraId="30C01CD5" w14:textId="77777777" w:rsidR="0046236A" w:rsidRPr="0046236A" w:rsidRDefault="0046236A" w:rsidP="0046236A">
      <w:pPr>
        <w:pStyle w:val="EndNoteBibliography"/>
        <w:spacing w:after="0"/>
        <w:rPr>
          <w:noProof/>
        </w:rPr>
      </w:pPr>
      <w:r w:rsidRPr="0046236A">
        <w:rPr>
          <w:noProof/>
        </w:rPr>
        <w:t>(23) Lin, T.-Y.; Ramanauskaitė, S.; Girshick, R.; He, K.; Hariharan, B.; Belongie, S. Feature Pyramid Networks for Object Detection. In 30TH IEEE CONFERENCE ON COMPUTER VISION AND PATTERN RECOGNITION (CVPR 2017), Honolulu, HI, USA; 2017.</w:t>
      </w:r>
    </w:p>
    <w:p w14:paraId="730D9338" w14:textId="77777777" w:rsidR="0046236A" w:rsidRPr="0046236A" w:rsidRDefault="0046236A" w:rsidP="0046236A">
      <w:pPr>
        <w:pStyle w:val="EndNoteBibliography"/>
        <w:spacing w:after="0"/>
        <w:rPr>
          <w:noProof/>
        </w:rPr>
      </w:pPr>
      <w:r w:rsidRPr="0046236A">
        <w:rPr>
          <w:noProof/>
        </w:rPr>
        <w:t xml:space="preserve">(24) Dlužnevskij, D.; Stefanovič, P.; Ramanauskaitė, S. Investigation of YOLOv5 Efficiency in iPhone Supported Systems. </w:t>
      </w:r>
      <w:r w:rsidRPr="0046236A">
        <w:rPr>
          <w:i/>
          <w:noProof/>
        </w:rPr>
        <w:t xml:space="preserve">Baltic Journal of Modern Computing </w:t>
      </w:r>
      <w:r w:rsidRPr="0046236A">
        <w:rPr>
          <w:b/>
          <w:noProof/>
        </w:rPr>
        <w:t>2021</w:t>
      </w:r>
      <w:r w:rsidRPr="0046236A">
        <w:rPr>
          <w:noProof/>
        </w:rPr>
        <w:t xml:space="preserve">, </w:t>
      </w:r>
      <w:r w:rsidRPr="0046236A">
        <w:rPr>
          <w:i/>
          <w:noProof/>
        </w:rPr>
        <w:t>9</w:t>
      </w:r>
      <w:r w:rsidRPr="0046236A">
        <w:rPr>
          <w:noProof/>
        </w:rPr>
        <w:t xml:space="preserve"> (3). DOI: 10.22364/bjmc.2021.9.3.07.</w:t>
      </w:r>
    </w:p>
    <w:p w14:paraId="26535297" w14:textId="77777777" w:rsidR="0046236A" w:rsidRPr="0046236A" w:rsidRDefault="0046236A" w:rsidP="0046236A">
      <w:pPr>
        <w:pStyle w:val="EndNoteBibliography"/>
        <w:rPr>
          <w:noProof/>
        </w:rPr>
      </w:pPr>
      <w:r w:rsidRPr="0046236A">
        <w:rPr>
          <w:noProof/>
        </w:rPr>
        <w:t>(25) Shetty, A. K.; Saha, I.; Sanghvi, R. M.; Save, S. A.; Patel, Y. J. A Review: Object Detection Models. In 2021 6th International Conference for Convergence in Technology (I2CT), Maharashtra, India; 2021.</w:t>
      </w:r>
    </w:p>
    <w:p w14:paraId="2CEEF9E1" w14:textId="3D6308CC" w:rsidR="00136BAF" w:rsidRDefault="00D053C4" w:rsidP="00D053C4">
      <w:r>
        <w:fldChar w:fldCharType="end"/>
      </w:r>
    </w:p>
    <w:sectPr w:rsidR="00136BAF">
      <w:headerReference w:type="default" r:id="rId23"/>
      <w:footerReference w:type="default" r:id="rId24"/>
      <w:pgSz w:w="11906" w:h="16838"/>
      <w:pgMar w:top="1418" w:right="1418" w:bottom="1418" w:left="1418"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F72B6" w14:textId="77777777" w:rsidR="006C0AF5" w:rsidRDefault="006C0AF5">
      <w:pPr>
        <w:spacing w:after="0" w:line="240" w:lineRule="auto"/>
      </w:pPr>
      <w:r>
        <w:separator/>
      </w:r>
    </w:p>
  </w:endnote>
  <w:endnote w:type="continuationSeparator" w:id="0">
    <w:p w14:paraId="1A8D7913" w14:textId="77777777" w:rsidR="006C0AF5" w:rsidRDefault="006C0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ohit Hindi">
    <w:charset w:val="80"/>
    <w:family w:val="auto"/>
    <w:pitch w:val="variable"/>
  </w:font>
  <w:font w:name="Cambria Math">
    <w:panose1 w:val="02040503050406030204"/>
    <w:charset w:val="EE"/>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ource_sans_pro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53AFE" w14:textId="77777777" w:rsidR="00136BAF" w:rsidRDefault="00000000">
    <w:pPr>
      <w:pStyle w:val="Zpat"/>
      <w:ind w:right="360"/>
    </w:pPr>
    <w:r>
      <w:rPr>
        <w:rStyle w:val="slostrnky"/>
      </w:rPr>
      <w:fldChar w:fldCharType="begin"/>
    </w:r>
    <w:r>
      <w:rPr>
        <w:rStyle w:val="slostrnky"/>
      </w:rPr>
      <w:instrText xml:space="preserve"> PAGE </w:instrText>
    </w:r>
    <w:r>
      <w:rPr>
        <w:rStyle w:val="slostrnky"/>
      </w:rPr>
      <w:fldChar w:fldCharType="separate"/>
    </w:r>
    <w:r>
      <w:rPr>
        <w:rStyle w:val="slostrnky"/>
      </w:rPr>
      <w:t>23</w:t>
    </w:r>
    <w:r>
      <w:rPr>
        <w:rStyle w:val="slostrnk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64376" w14:textId="77777777" w:rsidR="006C0AF5" w:rsidRDefault="006C0AF5">
      <w:pPr>
        <w:spacing w:after="0" w:line="240" w:lineRule="auto"/>
      </w:pPr>
      <w:r>
        <w:separator/>
      </w:r>
    </w:p>
  </w:footnote>
  <w:footnote w:type="continuationSeparator" w:id="0">
    <w:p w14:paraId="44736879" w14:textId="77777777" w:rsidR="006C0AF5" w:rsidRDefault="006C0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B279" w14:textId="77777777" w:rsidR="00136BAF" w:rsidRDefault="00136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0607"/>
    <w:multiLevelType w:val="hybridMultilevel"/>
    <w:tmpl w:val="CEE0F0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F1D5C11"/>
    <w:multiLevelType w:val="multilevel"/>
    <w:tmpl w:val="6A467B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0C55901"/>
    <w:multiLevelType w:val="multilevel"/>
    <w:tmpl w:val="661A71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66F2315"/>
    <w:multiLevelType w:val="multilevel"/>
    <w:tmpl w:val="32241E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2D7CF0"/>
    <w:multiLevelType w:val="hybridMultilevel"/>
    <w:tmpl w:val="CD4A120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F4A78C6"/>
    <w:multiLevelType w:val="hybridMultilevel"/>
    <w:tmpl w:val="3BE2B0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4AF6338"/>
    <w:multiLevelType w:val="multilevel"/>
    <w:tmpl w:val="37A415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A5F1C22"/>
    <w:multiLevelType w:val="multilevel"/>
    <w:tmpl w:val="14BCC8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E50834"/>
    <w:multiLevelType w:val="multilevel"/>
    <w:tmpl w:val="C69870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19D76F0"/>
    <w:multiLevelType w:val="multilevel"/>
    <w:tmpl w:val="1E4A71EE"/>
    <w:lvl w:ilvl="0">
      <w:start w:val="1"/>
      <w:numFmt w:val="decimal"/>
      <w:pStyle w:val="Nadpis1"/>
      <w:lvlText w:val="%1"/>
      <w:lvlJc w:val="left"/>
      <w:pPr>
        <w:tabs>
          <w:tab w:val="num" w:pos="0"/>
        </w:tabs>
        <w:ind w:left="360" w:hanging="360"/>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0" w15:restartNumberingAfterBreak="0">
    <w:nsid w:val="44EA11E3"/>
    <w:multiLevelType w:val="hybridMultilevel"/>
    <w:tmpl w:val="A5E254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02D046E"/>
    <w:multiLevelType w:val="multilevel"/>
    <w:tmpl w:val="2654C9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0FE6D96"/>
    <w:multiLevelType w:val="multilevel"/>
    <w:tmpl w:val="B5B2DC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EB63B21"/>
    <w:multiLevelType w:val="multilevel"/>
    <w:tmpl w:val="601C9B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2B50554"/>
    <w:multiLevelType w:val="hybridMultilevel"/>
    <w:tmpl w:val="50AC6A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1423348"/>
    <w:multiLevelType w:val="hybridMultilevel"/>
    <w:tmpl w:val="32DC95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96964464">
    <w:abstractNumId w:val="9"/>
  </w:num>
  <w:num w:numId="2" w16cid:durableId="288049624">
    <w:abstractNumId w:val="12"/>
  </w:num>
  <w:num w:numId="3" w16cid:durableId="19210457">
    <w:abstractNumId w:val="11"/>
  </w:num>
  <w:num w:numId="4" w16cid:durableId="1712799349">
    <w:abstractNumId w:val="7"/>
  </w:num>
  <w:num w:numId="5" w16cid:durableId="2066876796">
    <w:abstractNumId w:val="13"/>
  </w:num>
  <w:num w:numId="6" w16cid:durableId="1676687572">
    <w:abstractNumId w:val="3"/>
  </w:num>
  <w:num w:numId="7" w16cid:durableId="1838571006">
    <w:abstractNumId w:val="6"/>
  </w:num>
  <w:num w:numId="8" w16cid:durableId="1647314723">
    <w:abstractNumId w:val="8"/>
  </w:num>
  <w:num w:numId="9" w16cid:durableId="221988826">
    <w:abstractNumId w:val="1"/>
  </w:num>
  <w:num w:numId="10" w16cid:durableId="853572451">
    <w:abstractNumId w:val="2"/>
  </w:num>
  <w:num w:numId="11" w16cid:durableId="895354310">
    <w:abstractNumId w:val="5"/>
  </w:num>
  <w:num w:numId="12" w16cid:durableId="985934160">
    <w:abstractNumId w:val="4"/>
  </w:num>
  <w:num w:numId="13" w16cid:durableId="1971544946">
    <w:abstractNumId w:val="14"/>
  </w:num>
  <w:num w:numId="14" w16cid:durableId="483739288">
    <w:abstractNumId w:val="0"/>
  </w:num>
  <w:num w:numId="15" w16cid:durableId="80028443">
    <w:abstractNumId w:val="15"/>
  </w:num>
  <w:num w:numId="16" w16cid:durableId="794449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68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v0etvs2pfr99e5xxpv5027xe05stzr22vd&quot;&gt;citace&lt;record-ids&gt;&lt;item&gt;1&lt;/item&gt;&lt;item&gt;2&lt;/item&gt;&lt;item&gt;3&lt;/item&gt;&lt;item&gt;4&lt;/item&gt;&lt;item&gt;5&lt;/item&gt;&lt;item&gt;6&lt;/item&gt;&lt;item&gt;7&lt;/item&gt;&lt;item&gt;8&lt;/item&gt;&lt;item&gt;9&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item&gt;28&lt;/item&gt;&lt;/record-ids&gt;&lt;/item&gt;&lt;/Libraries&gt;"/>
  </w:docVars>
  <w:rsids>
    <w:rsidRoot w:val="00136BAF"/>
    <w:rsid w:val="00000409"/>
    <w:rsid w:val="00011605"/>
    <w:rsid w:val="00012A83"/>
    <w:rsid w:val="00021FB7"/>
    <w:rsid w:val="00025371"/>
    <w:rsid w:val="00027E59"/>
    <w:rsid w:val="00031697"/>
    <w:rsid w:val="0004226B"/>
    <w:rsid w:val="00053356"/>
    <w:rsid w:val="0005406E"/>
    <w:rsid w:val="000544A0"/>
    <w:rsid w:val="000570E5"/>
    <w:rsid w:val="0007300F"/>
    <w:rsid w:val="00075C02"/>
    <w:rsid w:val="000818B2"/>
    <w:rsid w:val="00085884"/>
    <w:rsid w:val="0008619B"/>
    <w:rsid w:val="00094834"/>
    <w:rsid w:val="000A01E6"/>
    <w:rsid w:val="000A55BE"/>
    <w:rsid w:val="000C286C"/>
    <w:rsid w:val="000C3B52"/>
    <w:rsid w:val="000C3FF0"/>
    <w:rsid w:val="000C6B4B"/>
    <w:rsid w:val="000D504F"/>
    <w:rsid w:val="000D7CC0"/>
    <w:rsid w:val="000F00A2"/>
    <w:rsid w:val="0012018C"/>
    <w:rsid w:val="001256E6"/>
    <w:rsid w:val="00127CF1"/>
    <w:rsid w:val="0013035C"/>
    <w:rsid w:val="00136BAF"/>
    <w:rsid w:val="00147FCF"/>
    <w:rsid w:val="00164C0D"/>
    <w:rsid w:val="0017598B"/>
    <w:rsid w:val="0018021C"/>
    <w:rsid w:val="00193653"/>
    <w:rsid w:val="001A0CA2"/>
    <w:rsid w:val="001A21A6"/>
    <w:rsid w:val="001A74CA"/>
    <w:rsid w:val="001B432F"/>
    <w:rsid w:val="001C6B84"/>
    <w:rsid w:val="001E6B2E"/>
    <w:rsid w:val="001F1393"/>
    <w:rsid w:val="00202863"/>
    <w:rsid w:val="0021708F"/>
    <w:rsid w:val="0022316E"/>
    <w:rsid w:val="00237964"/>
    <w:rsid w:val="00240526"/>
    <w:rsid w:val="002550EB"/>
    <w:rsid w:val="002557A5"/>
    <w:rsid w:val="002720A2"/>
    <w:rsid w:val="00281220"/>
    <w:rsid w:val="002828DB"/>
    <w:rsid w:val="002854B5"/>
    <w:rsid w:val="002A23B2"/>
    <w:rsid w:val="002A49A0"/>
    <w:rsid w:val="002A79F7"/>
    <w:rsid w:val="002C66FE"/>
    <w:rsid w:val="002D2D56"/>
    <w:rsid w:val="002E41F3"/>
    <w:rsid w:val="002F3BA4"/>
    <w:rsid w:val="002F7D00"/>
    <w:rsid w:val="00301F6F"/>
    <w:rsid w:val="003053C6"/>
    <w:rsid w:val="0031199F"/>
    <w:rsid w:val="00316DCE"/>
    <w:rsid w:val="0032025E"/>
    <w:rsid w:val="00320874"/>
    <w:rsid w:val="00332E15"/>
    <w:rsid w:val="0034021A"/>
    <w:rsid w:val="00370278"/>
    <w:rsid w:val="00370CDC"/>
    <w:rsid w:val="0037336B"/>
    <w:rsid w:val="003801D5"/>
    <w:rsid w:val="00394206"/>
    <w:rsid w:val="003A6D96"/>
    <w:rsid w:val="003B1030"/>
    <w:rsid w:val="003C6363"/>
    <w:rsid w:val="003D4601"/>
    <w:rsid w:val="003D4C56"/>
    <w:rsid w:val="003D5EDC"/>
    <w:rsid w:val="003F0076"/>
    <w:rsid w:val="003F61A2"/>
    <w:rsid w:val="00401DE0"/>
    <w:rsid w:val="00405595"/>
    <w:rsid w:val="00420095"/>
    <w:rsid w:val="00437AA9"/>
    <w:rsid w:val="00441F4F"/>
    <w:rsid w:val="0044480F"/>
    <w:rsid w:val="0046012F"/>
    <w:rsid w:val="00461756"/>
    <w:rsid w:val="0046236A"/>
    <w:rsid w:val="00463DFF"/>
    <w:rsid w:val="004676EA"/>
    <w:rsid w:val="00481A2D"/>
    <w:rsid w:val="00492B50"/>
    <w:rsid w:val="00492F0C"/>
    <w:rsid w:val="00497316"/>
    <w:rsid w:val="004A6EEC"/>
    <w:rsid w:val="004E5308"/>
    <w:rsid w:val="004E6A51"/>
    <w:rsid w:val="004F4B66"/>
    <w:rsid w:val="00504F68"/>
    <w:rsid w:val="00514412"/>
    <w:rsid w:val="005148CB"/>
    <w:rsid w:val="00517B4E"/>
    <w:rsid w:val="00520A23"/>
    <w:rsid w:val="005258A7"/>
    <w:rsid w:val="00527A58"/>
    <w:rsid w:val="00531ABF"/>
    <w:rsid w:val="00532D3A"/>
    <w:rsid w:val="00540D34"/>
    <w:rsid w:val="00541A81"/>
    <w:rsid w:val="00546342"/>
    <w:rsid w:val="00552E04"/>
    <w:rsid w:val="00552EF6"/>
    <w:rsid w:val="0055602D"/>
    <w:rsid w:val="00577104"/>
    <w:rsid w:val="00585F71"/>
    <w:rsid w:val="00590C19"/>
    <w:rsid w:val="00591949"/>
    <w:rsid w:val="005B22C5"/>
    <w:rsid w:val="005C380D"/>
    <w:rsid w:val="005D02B1"/>
    <w:rsid w:val="005E7D6E"/>
    <w:rsid w:val="005F2A68"/>
    <w:rsid w:val="0061393B"/>
    <w:rsid w:val="006233AC"/>
    <w:rsid w:val="00635A94"/>
    <w:rsid w:val="00636825"/>
    <w:rsid w:val="00650512"/>
    <w:rsid w:val="00653F6C"/>
    <w:rsid w:val="00683A0C"/>
    <w:rsid w:val="006A1113"/>
    <w:rsid w:val="006A539A"/>
    <w:rsid w:val="006C0AF5"/>
    <w:rsid w:val="006C3BE2"/>
    <w:rsid w:val="006D7658"/>
    <w:rsid w:val="006E4755"/>
    <w:rsid w:val="006F06D9"/>
    <w:rsid w:val="006F11E5"/>
    <w:rsid w:val="006F26FB"/>
    <w:rsid w:val="007251FD"/>
    <w:rsid w:val="00733445"/>
    <w:rsid w:val="007360AD"/>
    <w:rsid w:val="007363A8"/>
    <w:rsid w:val="00751EB0"/>
    <w:rsid w:val="007531B7"/>
    <w:rsid w:val="00754186"/>
    <w:rsid w:val="007735B1"/>
    <w:rsid w:val="007933E2"/>
    <w:rsid w:val="007948FB"/>
    <w:rsid w:val="007A4C21"/>
    <w:rsid w:val="007A65D2"/>
    <w:rsid w:val="007A68D5"/>
    <w:rsid w:val="007D7567"/>
    <w:rsid w:val="007F10BA"/>
    <w:rsid w:val="007F6B78"/>
    <w:rsid w:val="00805C16"/>
    <w:rsid w:val="0080659A"/>
    <w:rsid w:val="008118D5"/>
    <w:rsid w:val="008119B0"/>
    <w:rsid w:val="00830309"/>
    <w:rsid w:val="00847662"/>
    <w:rsid w:val="00864A30"/>
    <w:rsid w:val="00873DE6"/>
    <w:rsid w:val="00875D01"/>
    <w:rsid w:val="00896467"/>
    <w:rsid w:val="008C1A12"/>
    <w:rsid w:val="008C31AF"/>
    <w:rsid w:val="008C6973"/>
    <w:rsid w:val="008E2801"/>
    <w:rsid w:val="008E62AA"/>
    <w:rsid w:val="00905845"/>
    <w:rsid w:val="00916097"/>
    <w:rsid w:val="0092332C"/>
    <w:rsid w:val="0092414E"/>
    <w:rsid w:val="00951389"/>
    <w:rsid w:val="00956EBE"/>
    <w:rsid w:val="00966DCD"/>
    <w:rsid w:val="00982CF8"/>
    <w:rsid w:val="00985AF9"/>
    <w:rsid w:val="00997221"/>
    <w:rsid w:val="009A59D3"/>
    <w:rsid w:val="009C02D7"/>
    <w:rsid w:val="009C13F5"/>
    <w:rsid w:val="009D5574"/>
    <w:rsid w:val="00A050A2"/>
    <w:rsid w:val="00A1337A"/>
    <w:rsid w:val="00A37CF8"/>
    <w:rsid w:val="00A37FEA"/>
    <w:rsid w:val="00A439A3"/>
    <w:rsid w:val="00A45450"/>
    <w:rsid w:val="00A7374C"/>
    <w:rsid w:val="00A95F21"/>
    <w:rsid w:val="00AA1405"/>
    <w:rsid w:val="00AA3A26"/>
    <w:rsid w:val="00AA7E23"/>
    <w:rsid w:val="00AB1259"/>
    <w:rsid w:val="00AC0AA4"/>
    <w:rsid w:val="00AC494F"/>
    <w:rsid w:val="00AD2EC2"/>
    <w:rsid w:val="00AF512C"/>
    <w:rsid w:val="00AF6BB5"/>
    <w:rsid w:val="00B01801"/>
    <w:rsid w:val="00B33EC4"/>
    <w:rsid w:val="00B5410C"/>
    <w:rsid w:val="00B67130"/>
    <w:rsid w:val="00B75BFC"/>
    <w:rsid w:val="00B77125"/>
    <w:rsid w:val="00B82454"/>
    <w:rsid w:val="00B8504E"/>
    <w:rsid w:val="00B91506"/>
    <w:rsid w:val="00BD0CF2"/>
    <w:rsid w:val="00BF3D70"/>
    <w:rsid w:val="00C0792B"/>
    <w:rsid w:val="00C254A8"/>
    <w:rsid w:val="00C32020"/>
    <w:rsid w:val="00CA01CA"/>
    <w:rsid w:val="00CB29C0"/>
    <w:rsid w:val="00CC0115"/>
    <w:rsid w:val="00CC0363"/>
    <w:rsid w:val="00CE2FD4"/>
    <w:rsid w:val="00CF7D47"/>
    <w:rsid w:val="00D053C4"/>
    <w:rsid w:val="00D126B4"/>
    <w:rsid w:val="00D175ED"/>
    <w:rsid w:val="00D208BD"/>
    <w:rsid w:val="00D3099E"/>
    <w:rsid w:val="00D32732"/>
    <w:rsid w:val="00D34480"/>
    <w:rsid w:val="00D61A53"/>
    <w:rsid w:val="00D63087"/>
    <w:rsid w:val="00D765D8"/>
    <w:rsid w:val="00D817BB"/>
    <w:rsid w:val="00D81FB9"/>
    <w:rsid w:val="00D8398C"/>
    <w:rsid w:val="00DA0F88"/>
    <w:rsid w:val="00DB55D0"/>
    <w:rsid w:val="00DC3435"/>
    <w:rsid w:val="00DD05EB"/>
    <w:rsid w:val="00DE435B"/>
    <w:rsid w:val="00DE6DFC"/>
    <w:rsid w:val="00DF4DA7"/>
    <w:rsid w:val="00E06552"/>
    <w:rsid w:val="00E07BFA"/>
    <w:rsid w:val="00E1450C"/>
    <w:rsid w:val="00E24A25"/>
    <w:rsid w:val="00E67942"/>
    <w:rsid w:val="00E72EBD"/>
    <w:rsid w:val="00E7648D"/>
    <w:rsid w:val="00E7794F"/>
    <w:rsid w:val="00E81C02"/>
    <w:rsid w:val="00E8659F"/>
    <w:rsid w:val="00E92FDB"/>
    <w:rsid w:val="00E9672D"/>
    <w:rsid w:val="00EA0AEE"/>
    <w:rsid w:val="00EA498E"/>
    <w:rsid w:val="00ED2AFB"/>
    <w:rsid w:val="00ED3EC8"/>
    <w:rsid w:val="00EE3DBB"/>
    <w:rsid w:val="00EE5D3E"/>
    <w:rsid w:val="00EF0784"/>
    <w:rsid w:val="00EF67FB"/>
    <w:rsid w:val="00EF7330"/>
    <w:rsid w:val="00F32584"/>
    <w:rsid w:val="00F42849"/>
    <w:rsid w:val="00F44EF3"/>
    <w:rsid w:val="00F450EF"/>
    <w:rsid w:val="00F51B46"/>
    <w:rsid w:val="00F52ACA"/>
    <w:rsid w:val="00F55F8F"/>
    <w:rsid w:val="00F64F13"/>
    <w:rsid w:val="00F70247"/>
    <w:rsid w:val="00F76CBE"/>
    <w:rsid w:val="00FA20ED"/>
    <w:rsid w:val="00FA4883"/>
    <w:rsid w:val="00FA7744"/>
    <w:rsid w:val="00FB1419"/>
    <w:rsid w:val="00FC1A1B"/>
    <w:rsid w:val="00FD00A0"/>
    <w:rsid w:val="00FD0769"/>
    <w:rsid w:val="00FF0D3F"/>
    <w:rsid w:val="00FF1C6E"/>
  </w:rsids>
  <m:mathPr>
    <m:mathFont m:val="Cambria Math"/>
    <m:brkBin m:val="before"/>
    <m:brkBinSub m:val="--"/>
    <m:smallFrac m:val="0"/>
    <m:dispDef/>
    <m:lMargin m:val="0"/>
    <m:rMargin m:val="0"/>
    <m:defJc m:val="centerGroup"/>
    <m:wrapIndent m:val="1440"/>
    <m:intLim m:val="subSup"/>
    <m:naryLim m:val="undOvr"/>
  </m:mathPr>
  <w:themeFontLang w:val="cs-CZ"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E4537"/>
  <w15:docId w15:val="{A194D94E-5DAF-489B-947D-C87DAA27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unhideWhenUsed/>
    <w:qFormat/>
    <w:rsid w:val="00BF15F7"/>
    <w:pPr>
      <w:spacing w:after="200" w:line="360" w:lineRule="auto"/>
      <w:jc w:val="both"/>
    </w:pPr>
    <w:rPr>
      <w:sz w:val="24"/>
      <w:szCs w:val="24"/>
      <w:lang w:eastAsia="ar-SA"/>
    </w:rPr>
  </w:style>
  <w:style w:type="paragraph" w:styleId="Nadpis1">
    <w:name w:val="heading 1"/>
    <w:basedOn w:val="Normln"/>
    <w:next w:val="Normln"/>
    <w:qFormat/>
    <w:rsid w:val="001159CE"/>
    <w:pPr>
      <w:keepNext/>
      <w:numPr>
        <w:numId w:val="1"/>
      </w:numPr>
      <w:spacing w:before="240" w:after="60"/>
      <w:ind w:left="454" w:hanging="454"/>
      <w:outlineLvl w:val="0"/>
    </w:pPr>
    <w:rPr>
      <w:rFonts w:cs="Arial"/>
      <w:b/>
      <w:bCs/>
      <w:caps/>
      <w:kern w:val="2"/>
      <w:sz w:val="32"/>
      <w:szCs w:val="32"/>
    </w:rPr>
  </w:style>
  <w:style w:type="paragraph" w:styleId="Nadpis2">
    <w:name w:val="heading 2"/>
    <w:basedOn w:val="Normln"/>
    <w:next w:val="Normln"/>
    <w:qFormat/>
    <w:pPr>
      <w:keepNext/>
      <w:numPr>
        <w:ilvl w:val="1"/>
        <w:numId w:val="1"/>
      </w:numPr>
      <w:spacing w:before="240" w:after="60"/>
      <w:outlineLvl w:val="1"/>
    </w:pPr>
    <w:rPr>
      <w:rFonts w:cs="Arial"/>
      <w:b/>
      <w:bCs/>
      <w:iCs/>
      <w:sz w:val="28"/>
      <w:szCs w:val="28"/>
    </w:rPr>
  </w:style>
  <w:style w:type="paragraph" w:styleId="Nadpis3">
    <w:name w:val="heading 3"/>
    <w:basedOn w:val="Normln"/>
    <w:next w:val="Normln"/>
    <w:qFormat/>
    <w:pPr>
      <w:keepNext/>
      <w:numPr>
        <w:ilvl w:val="2"/>
        <w:numId w:val="1"/>
      </w:numPr>
      <w:spacing w:before="240" w:after="60"/>
      <w:outlineLvl w:val="2"/>
    </w:pPr>
    <w:rPr>
      <w:rFonts w:cs="Arial"/>
      <w:b/>
      <w:bCs/>
      <w:szCs w:val="26"/>
    </w:rPr>
  </w:style>
  <w:style w:type="paragraph" w:styleId="Nadpis4">
    <w:name w:val="heading 4"/>
    <w:basedOn w:val="Nadpis3"/>
    <w:next w:val="Normln"/>
    <w:unhideWhenUsed/>
    <w:qFormat/>
    <w:rsid w:val="00916097"/>
    <w:pPr>
      <w:numPr>
        <w:ilvl w:val="3"/>
      </w:numPr>
      <w:outlineLvl w:val="3"/>
    </w:pPr>
  </w:style>
  <w:style w:type="paragraph" w:styleId="Nadpis5">
    <w:name w:val="heading 5"/>
    <w:basedOn w:val="Normln"/>
    <w:next w:val="Normln"/>
    <w:unhideWhenUsed/>
    <w:qFormat/>
    <w:pPr>
      <w:numPr>
        <w:ilvl w:val="4"/>
        <w:numId w:val="1"/>
      </w:numPr>
      <w:spacing w:before="240" w:after="60"/>
      <w:outlineLvl w:val="4"/>
    </w:pPr>
    <w:rPr>
      <w:rFonts w:ascii="Calibri" w:hAnsi="Calibri"/>
      <w:b/>
      <w:bCs/>
      <w:i/>
      <w:iCs/>
      <w:sz w:val="26"/>
      <w:szCs w:val="26"/>
    </w:rPr>
  </w:style>
  <w:style w:type="paragraph" w:styleId="Nadpis6">
    <w:name w:val="heading 6"/>
    <w:basedOn w:val="Normln"/>
    <w:next w:val="Normln"/>
    <w:unhideWhenUsed/>
    <w:qFormat/>
    <w:pPr>
      <w:numPr>
        <w:ilvl w:val="5"/>
        <w:numId w:val="1"/>
      </w:numPr>
      <w:spacing w:before="240" w:after="60"/>
      <w:outlineLvl w:val="5"/>
    </w:pPr>
    <w:rPr>
      <w:rFonts w:ascii="Calibri" w:hAnsi="Calibri"/>
      <w:b/>
      <w:bCs/>
      <w:sz w:val="22"/>
      <w:szCs w:val="22"/>
    </w:rPr>
  </w:style>
  <w:style w:type="paragraph" w:styleId="Nadpis7">
    <w:name w:val="heading 7"/>
    <w:basedOn w:val="Normln"/>
    <w:next w:val="Normln"/>
    <w:unhideWhenUsed/>
    <w:qFormat/>
    <w:pPr>
      <w:numPr>
        <w:ilvl w:val="6"/>
        <w:numId w:val="1"/>
      </w:numPr>
      <w:spacing w:before="240" w:after="60"/>
      <w:outlineLvl w:val="6"/>
    </w:pPr>
    <w:rPr>
      <w:rFonts w:ascii="Calibri" w:hAnsi="Calibri"/>
    </w:rPr>
  </w:style>
  <w:style w:type="paragraph" w:styleId="Nadpis8">
    <w:name w:val="heading 8"/>
    <w:basedOn w:val="Normln"/>
    <w:next w:val="Normln"/>
    <w:unhideWhenUsed/>
    <w:qFormat/>
    <w:pPr>
      <w:numPr>
        <w:ilvl w:val="7"/>
        <w:numId w:val="1"/>
      </w:numPr>
      <w:spacing w:before="240" w:after="60"/>
      <w:outlineLvl w:val="7"/>
    </w:pPr>
    <w:rPr>
      <w:rFonts w:ascii="Calibri" w:hAnsi="Calibri"/>
      <w:i/>
      <w:iCs/>
    </w:rPr>
  </w:style>
  <w:style w:type="paragraph" w:styleId="Nadpis9">
    <w:name w:val="heading 9"/>
    <w:basedOn w:val="Normln"/>
    <w:next w:val="Normln"/>
    <w:unhideWhenUsed/>
    <w:qFormat/>
    <w:pPr>
      <w:numPr>
        <w:ilvl w:val="8"/>
        <w:numId w:val="1"/>
      </w:numPr>
      <w:spacing w:before="240"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bublinyChar">
    <w:name w:val="Text bubliny Char"/>
    <w:basedOn w:val="Standardnpsmoodstavce"/>
    <w:link w:val="Textbubliny"/>
    <w:qFormat/>
    <w:rsid w:val="0037406F"/>
    <w:rPr>
      <w:rFonts w:ascii="Tahoma" w:hAnsi="Tahoma" w:cs="Tahoma"/>
      <w:sz w:val="16"/>
      <w:szCs w:val="16"/>
      <w:lang w:eastAsia="ar-SA"/>
    </w:rPr>
  </w:style>
  <w:style w:type="character" w:customStyle="1" w:styleId="Standardnpsmoodstavce2">
    <w:name w:val="Standardní písmo odstavce2"/>
    <w:unhideWhenUsed/>
    <w:qFormat/>
  </w:style>
  <w:style w:type="character" w:styleId="Zstupntext">
    <w:name w:val="Placeholder Text"/>
    <w:basedOn w:val="Standardnpsmoodstavce"/>
    <w:uiPriority w:val="99"/>
    <w:semiHidden/>
    <w:qFormat/>
    <w:rsid w:val="00397719"/>
    <w:rPr>
      <w:color w:val="808080"/>
    </w:rPr>
  </w:style>
  <w:style w:type="character" w:customStyle="1" w:styleId="Standardnpsmoodstavce1">
    <w:name w:val="Standardní písmo odstavce1"/>
    <w:unhideWhenUsed/>
    <w:qFormat/>
  </w:style>
  <w:style w:type="character" w:styleId="slostrnky">
    <w:name w:val="page number"/>
    <w:basedOn w:val="Standardnpsmoodstavce1"/>
    <w:unhideWhenUsed/>
    <w:qFormat/>
  </w:style>
  <w:style w:type="character" w:styleId="Hypertextovodkaz">
    <w:name w:val="Hyperlink"/>
    <w:uiPriority w:val="99"/>
    <w:unhideWhenUsed/>
    <w:rPr>
      <w:color w:val="0000CC"/>
      <w:u w:val="single"/>
    </w:rPr>
  </w:style>
  <w:style w:type="character" w:styleId="Siln">
    <w:name w:val="Strong"/>
    <w:uiPriority w:val="22"/>
    <w:unhideWhenUsed/>
    <w:qFormat/>
    <w:rPr>
      <w:b/>
      <w:bCs/>
    </w:rPr>
  </w:style>
  <w:style w:type="character" w:customStyle="1" w:styleId="EndnoteCharacters">
    <w:name w:val="Endnote Characters"/>
    <w:semiHidden/>
    <w:qFormat/>
    <w:rPr>
      <w:vertAlign w:val="superscript"/>
    </w:rPr>
  </w:style>
  <w:style w:type="character" w:styleId="Sledovanodkaz">
    <w:name w:val="FollowedHyperlink"/>
    <w:unhideWhenUsed/>
    <w:rPr>
      <w:color w:val="800080"/>
      <w:u w:val="single"/>
    </w:rPr>
  </w:style>
  <w:style w:type="character" w:customStyle="1" w:styleId="NzevChar">
    <w:name w:val="Název Char"/>
    <w:link w:val="Nzev"/>
    <w:qFormat/>
    <w:rsid w:val="00956EBE"/>
    <w:rPr>
      <w:b/>
      <w:bCs/>
      <w:iCs/>
      <w:sz w:val="24"/>
      <w:szCs w:val="24"/>
      <w:lang w:val="en-US" w:eastAsia="ar-SA"/>
    </w:rPr>
  </w:style>
  <w:style w:type="character" w:customStyle="1" w:styleId="EndNoteBibliographyTitleChar">
    <w:name w:val="EndNote Bibliography Title Char"/>
    <w:basedOn w:val="Standardnpsmoodstavce"/>
    <w:link w:val="EndNoteBibliographyTitle"/>
    <w:qFormat/>
    <w:rsid w:val="00B03BF4"/>
    <w:rPr>
      <w:sz w:val="24"/>
      <w:szCs w:val="24"/>
      <w:lang w:eastAsia="ar-SA"/>
    </w:rPr>
  </w:style>
  <w:style w:type="character" w:customStyle="1" w:styleId="EndNoteBibliographyChar">
    <w:name w:val="EndNote Bibliography Char"/>
    <w:basedOn w:val="Standardnpsmoodstavce"/>
    <w:link w:val="EndNoteBibliography"/>
    <w:qFormat/>
    <w:rsid w:val="00B03BF4"/>
    <w:rPr>
      <w:sz w:val="24"/>
      <w:szCs w:val="24"/>
      <w:lang w:eastAsia="ar-SA"/>
    </w:rPr>
  </w:style>
  <w:style w:type="character" w:styleId="Odkaznakoment">
    <w:name w:val="annotation reference"/>
    <w:basedOn w:val="Standardnpsmoodstavce"/>
    <w:semiHidden/>
    <w:unhideWhenUsed/>
    <w:qFormat/>
    <w:rsid w:val="0063607E"/>
    <w:rPr>
      <w:sz w:val="16"/>
      <w:szCs w:val="16"/>
    </w:rPr>
  </w:style>
  <w:style w:type="character" w:customStyle="1" w:styleId="TextkomenteChar">
    <w:name w:val="Text komentáře Char"/>
    <w:basedOn w:val="Standardnpsmoodstavce"/>
    <w:link w:val="Textkomente"/>
    <w:semiHidden/>
    <w:qFormat/>
    <w:rsid w:val="0063607E"/>
    <w:rPr>
      <w:lang w:eastAsia="ar-SA"/>
    </w:rPr>
  </w:style>
  <w:style w:type="character" w:customStyle="1" w:styleId="PedmtkomenteChar">
    <w:name w:val="Předmět komentáře Char"/>
    <w:basedOn w:val="TextkomenteChar"/>
    <w:link w:val="Pedmtkomente"/>
    <w:qFormat/>
    <w:rsid w:val="0063607E"/>
    <w:rPr>
      <w:b/>
      <w:bCs/>
      <w:lang w:eastAsia="ar-SA"/>
    </w:rPr>
  </w:style>
  <w:style w:type="character" w:customStyle="1" w:styleId="IndexLink">
    <w:name w:val="Index Link"/>
    <w:qFormat/>
  </w:style>
  <w:style w:type="character" w:customStyle="1" w:styleId="LineNumbering">
    <w:name w:val="Line Numbering"/>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unhideWhenUsed/>
    <w:rPr>
      <w:sz w:val="22"/>
      <w:szCs w:val="20"/>
    </w:rPr>
  </w:style>
  <w:style w:type="paragraph" w:styleId="Seznam">
    <w:name w:val="List"/>
    <w:basedOn w:val="Zkladntext"/>
    <w:unhideWhenUsed/>
    <w:rPr>
      <w:rFonts w:cs="Lohit Hindi"/>
    </w:rPr>
  </w:style>
  <w:style w:type="paragraph" w:styleId="Titulek">
    <w:name w:val="caption"/>
    <w:basedOn w:val="Normln"/>
    <w:next w:val="Normln"/>
    <w:qFormat/>
    <w:rsid w:val="00CE7FFE"/>
    <w:pPr>
      <w:spacing w:before="240" w:after="120" w:line="240" w:lineRule="auto"/>
    </w:pPr>
    <w:rPr>
      <w:bCs/>
      <w:sz w:val="22"/>
      <w:szCs w:val="18"/>
    </w:rPr>
  </w:style>
  <w:style w:type="paragraph" w:customStyle="1" w:styleId="Index">
    <w:name w:val="Index"/>
    <w:basedOn w:val="Normln"/>
    <w:semiHidden/>
    <w:qFormat/>
    <w:pPr>
      <w:suppressLineNumbers/>
    </w:pPr>
    <w:rPr>
      <w:rFonts w:cs="Lohit Hindi"/>
    </w:rPr>
  </w:style>
  <w:style w:type="paragraph" w:styleId="Textbubliny">
    <w:name w:val="Balloon Text"/>
    <w:basedOn w:val="Normln"/>
    <w:link w:val="TextbublinyChar"/>
    <w:qFormat/>
    <w:rsid w:val="0037406F"/>
    <w:pPr>
      <w:spacing w:after="0" w:line="240" w:lineRule="auto"/>
    </w:pPr>
    <w:rPr>
      <w:rFonts w:ascii="Tahoma" w:hAnsi="Tahoma" w:cs="Tahoma"/>
      <w:sz w:val="16"/>
      <w:szCs w:val="16"/>
    </w:rPr>
  </w:style>
  <w:style w:type="paragraph" w:styleId="Hlavikarejstku">
    <w:name w:val="index heading"/>
    <w:basedOn w:val="Heading"/>
  </w:style>
  <w:style w:type="paragraph" w:styleId="Nadpisobsahu">
    <w:name w:val="TOC Heading"/>
    <w:basedOn w:val="Nadpis1"/>
    <w:next w:val="Normln"/>
    <w:uiPriority w:val="39"/>
    <w:rsid w:val="00BD4134"/>
    <w:pPr>
      <w:keepLines/>
      <w:numPr>
        <w:numId w:val="0"/>
      </w:numPr>
      <w:spacing w:before="480" w:after="0"/>
      <w:ind w:left="454" w:hanging="454"/>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HeaderandFooter">
    <w:name w:val="Header and Footer"/>
    <w:basedOn w:val="Normln"/>
    <w:qFormat/>
  </w:style>
  <w:style w:type="paragraph" w:styleId="Zhlav">
    <w:name w:val="header"/>
    <w:basedOn w:val="Normln"/>
    <w:unhideWhenUsed/>
    <w:pPr>
      <w:tabs>
        <w:tab w:val="center" w:pos="4536"/>
        <w:tab w:val="right" w:pos="9072"/>
      </w:tabs>
    </w:pPr>
  </w:style>
  <w:style w:type="paragraph" w:styleId="Zpat">
    <w:name w:val="footer"/>
    <w:basedOn w:val="Normln"/>
    <w:unhideWhenUsed/>
    <w:pPr>
      <w:tabs>
        <w:tab w:val="center" w:pos="4536"/>
        <w:tab w:val="right" w:pos="9072"/>
      </w:tabs>
      <w:jc w:val="center"/>
    </w:pPr>
  </w:style>
  <w:style w:type="paragraph" w:styleId="Zkladntextodsazen">
    <w:name w:val="Body Text Indent"/>
    <w:basedOn w:val="Normln"/>
    <w:unhideWhenUsed/>
    <w:pPr>
      <w:spacing w:before="120"/>
      <w:ind w:firstLine="567"/>
    </w:pPr>
    <w:rPr>
      <w:sz w:val="20"/>
      <w:szCs w:val="20"/>
    </w:rPr>
  </w:style>
  <w:style w:type="paragraph" w:styleId="Nzev">
    <w:name w:val="Title"/>
    <w:basedOn w:val="Normln"/>
    <w:next w:val="Normln"/>
    <w:link w:val="NzevChar"/>
    <w:unhideWhenUsed/>
    <w:qFormat/>
    <w:rsid w:val="00956EBE"/>
    <w:pPr>
      <w:jc w:val="left"/>
    </w:pPr>
    <w:rPr>
      <w:b/>
      <w:bCs/>
      <w:iCs/>
      <w:lang w:val="en-US"/>
    </w:rPr>
  </w:style>
  <w:style w:type="paragraph" w:styleId="Obsah1">
    <w:name w:val="toc 1"/>
    <w:basedOn w:val="Normln"/>
    <w:next w:val="Normln"/>
    <w:autoRedefine/>
    <w:uiPriority w:val="39"/>
    <w:rsid w:val="009A64BF"/>
    <w:pPr>
      <w:tabs>
        <w:tab w:val="left" w:pos="0"/>
        <w:tab w:val="right" w:leader="dot" w:pos="8477"/>
      </w:tabs>
      <w:spacing w:after="0"/>
    </w:pPr>
  </w:style>
  <w:style w:type="paragraph" w:styleId="Obsah2">
    <w:name w:val="toc 2"/>
    <w:basedOn w:val="Normln"/>
    <w:next w:val="Normln"/>
    <w:autoRedefine/>
    <w:uiPriority w:val="39"/>
    <w:rsid w:val="009A64BF"/>
    <w:pPr>
      <w:tabs>
        <w:tab w:val="left" w:pos="1503"/>
        <w:tab w:val="right" w:leader="dot" w:pos="8477"/>
      </w:tabs>
      <w:spacing w:after="0"/>
      <w:ind w:left="510"/>
    </w:pPr>
  </w:style>
  <w:style w:type="paragraph" w:styleId="Obsah3">
    <w:name w:val="toc 3"/>
    <w:basedOn w:val="Normln"/>
    <w:next w:val="Normln"/>
    <w:autoRedefine/>
    <w:uiPriority w:val="39"/>
    <w:rsid w:val="009A64BF"/>
    <w:pPr>
      <w:tabs>
        <w:tab w:val="left" w:pos="1871"/>
        <w:tab w:val="right" w:leader="dot" w:pos="8477"/>
      </w:tabs>
      <w:spacing w:after="0"/>
      <w:ind w:left="1021"/>
    </w:pPr>
  </w:style>
  <w:style w:type="paragraph" w:styleId="Textvysvtlivek">
    <w:name w:val="endnote text"/>
    <w:basedOn w:val="Normln"/>
    <w:semiHidden/>
    <w:rPr>
      <w:sz w:val="20"/>
      <w:szCs w:val="20"/>
    </w:rPr>
  </w:style>
  <w:style w:type="paragraph" w:styleId="Obsah4">
    <w:name w:val="toc 4"/>
    <w:basedOn w:val="Index"/>
    <w:uiPriority w:val="39"/>
    <w:rsid w:val="00F223CF"/>
    <w:pPr>
      <w:tabs>
        <w:tab w:val="right" w:leader="dot" w:pos="9972"/>
      </w:tabs>
      <w:ind w:left="849"/>
    </w:pPr>
  </w:style>
  <w:style w:type="paragraph" w:styleId="Obsah5">
    <w:name w:val="toc 5"/>
    <w:basedOn w:val="Index"/>
    <w:semiHidden/>
    <w:pPr>
      <w:tabs>
        <w:tab w:val="right" w:leader="dot" w:pos="9972"/>
      </w:tabs>
      <w:ind w:left="1132"/>
    </w:pPr>
  </w:style>
  <w:style w:type="paragraph" w:styleId="Obsah6">
    <w:name w:val="toc 6"/>
    <w:basedOn w:val="Index"/>
    <w:semiHidden/>
    <w:pPr>
      <w:tabs>
        <w:tab w:val="right" w:leader="dot" w:pos="9972"/>
      </w:tabs>
      <w:ind w:left="1415"/>
    </w:pPr>
  </w:style>
  <w:style w:type="paragraph" w:styleId="Obsah7">
    <w:name w:val="toc 7"/>
    <w:basedOn w:val="Index"/>
    <w:semiHidden/>
    <w:pPr>
      <w:tabs>
        <w:tab w:val="right" w:leader="dot" w:pos="9972"/>
      </w:tabs>
      <w:ind w:left="1698"/>
    </w:pPr>
  </w:style>
  <w:style w:type="paragraph" w:styleId="Obsah8">
    <w:name w:val="toc 8"/>
    <w:basedOn w:val="Index"/>
    <w:semiHidden/>
    <w:pPr>
      <w:tabs>
        <w:tab w:val="right" w:leader="dot" w:pos="9972"/>
      </w:tabs>
      <w:ind w:left="1981"/>
    </w:pPr>
  </w:style>
  <w:style w:type="paragraph" w:styleId="Obsah9">
    <w:name w:val="toc 9"/>
    <w:basedOn w:val="Index"/>
    <w:semiHidden/>
    <w:pPr>
      <w:tabs>
        <w:tab w:val="right" w:leader="dot" w:pos="9972"/>
      </w:tabs>
      <w:ind w:left="2264"/>
    </w:pPr>
  </w:style>
  <w:style w:type="paragraph" w:customStyle="1" w:styleId="Contents10">
    <w:name w:val="Contents 10"/>
    <w:basedOn w:val="Index"/>
    <w:semiHidden/>
    <w:qFormat/>
    <w:pPr>
      <w:tabs>
        <w:tab w:val="right" w:leader="dot" w:pos="9972"/>
      </w:tabs>
      <w:ind w:left="2547"/>
    </w:pPr>
  </w:style>
  <w:style w:type="paragraph" w:customStyle="1" w:styleId="Zkladntextodsazen21">
    <w:name w:val="Základní text odsazený 21"/>
    <w:basedOn w:val="Normln"/>
    <w:unhideWhenUsed/>
    <w:qFormat/>
    <w:pPr>
      <w:ind w:firstLine="567"/>
    </w:pPr>
    <w:rPr>
      <w:sz w:val="22"/>
    </w:rPr>
  </w:style>
  <w:style w:type="paragraph" w:customStyle="1" w:styleId="Popisobrzkatabulek">
    <w:name w:val="Popis obrázků a tabulek"/>
    <w:basedOn w:val="Normln"/>
    <w:qFormat/>
    <w:rsid w:val="00512F3B"/>
    <w:pPr>
      <w:spacing w:after="120"/>
    </w:pPr>
    <w:rPr>
      <w:sz w:val="22"/>
    </w:rPr>
  </w:style>
  <w:style w:type="paragraph" w:styleId="Odstavecseseznamem">
    <w:name w:val="List Paragraph"/>
    <w:basedOn w:val="Normln"/>
    <w:uiPriority w:val="34"/>
    <w:unhideWhenUsed/>
    <w:qFormat/>
    <w:rsid w:val="00D54600"/>
    <w:pPr>
      <w:ind w:left="720"/>
      <w:contextualSpacing/>
    </w:pPr>
  </w:style>
  <w:style w:type="paragraph" w:customStyle="1" w:styleId="Textvtabulce">
    <w:name w:val="Text v tabulce"/>
    <w:basedOn w:val="Normln"/>
    <w:qFormat/>
    <w:rsid w:val="000E743F"/>
    <w:pPr>
      <w:spacing w:before="60" w:after="60" w:line="240" w:lineRule="auto"/>
      <w:jc w:val="left"/>
    </w:pPr>
    <w:rPr>
      <w:sz w:val="22"/>
    </w:rPr>
  </w:style>
  <w:style w:type="paragraph" w:customStyle="1" w:styleId="Uvodninadpisynecislovane">
    <w:name w:val="Uvodni nadpisy necislovane"/>
    <w:basedOn w:val="Nadpis1"/>
    <w:next w:val="Normln"/>
    <w:qFormat/>
    <w:rsid w:val="00364B12"/>
    <w:pPr>
      <w:numPr>
        <w:numId w:val="0"/>
      </w:numPr>
      <w:suppressAutoHyphens w:val="0"/>
      <w:spacing w:line="240" w:lineRule="auto"/>
      <w:ind w:left="454" w:hanging="454"/>
      <w:jc w:val="left"/>
    </w:pPr>
  </w:style>
  <w:style w:type="paragraph" w:customStyle="1" w:styleId="Rovnice">
    <w:name w:val="Rovnice"/>
    <w:basedOn w:val="Normln"/>
    <w:qFormat/>
    <w:rsid w:val="00FD172F"/>
    <w:pPr>
      <w:tabs>
        <w:tab w:val="center" w:pos="4536"/>
        <w:tab w:val="right" w:pos="9072"/>
      </w:tabs>
    </w:pPr>
  </w:style>
  <w:style w:type="paragraph" w:customStyle="1" w:styleId="EndNoteBibliographyTitle">
    <w:name w:val="EndNote Bibliography Title"/>
    <w:basedOn w:val="Normln"/>
    <w:link w:val="EndNoteBibliographyTitleChar"/>
    <w:qFormat/>
    <w:rsid w:val="00B03BF4"/>
    <w:pPr>
      <w:spacing w:after="0"/>
      <w:jc w:val="center"/>
    </w:pPr>
  </w:style>
  <w:style w:type="paragraph" w:customStyle="1" w:styleId="EndNoteBibliography">
    <w:name w:val="EndNote Bibliography"/>
    <w:basedOn w:val="Normln"/>
    <w:link w:val="EndNoteBibliographyChar"/>
    <w:qFormat/>
    <w:rsid w:val="00B03BF4"/>
    <w:pPr>
      <w:spacing w:line="240" w:lineRule="auto"/>
    </w:pPr>
  </w:style>
  <w:style w:type="paragraph" w:customStyle="1" w:styleId="Seznamsymbol">
    <w:name w:val="Seznam symbolů"/>
    <w:basedOn w:val="Normln"/>
    <w:qFormat/>
    <w:rsid w:val="00142FE6"/>
    <w:pPr>
      <w:spacing w:after="0" w:line="240" w:lineRule="auto"/>
    </w:pPr>
  </w:style>
  <w:style w:type="paragraph" w:styleId="Seznamobrzk">
    <w:name w:val="table of figures"/>
    <w:basedOn w:val="Normln"/>
    <w:next w:val="Normln"/>
    <w:uiPriority w:val="99"/>
    <w:unhideWhenUsed/>
    <w:qFormat/>
    <w:rsid w:val="00DD47E6"/>
    <w:pPr>
      <w:spacing w:after="0"/>
    </w:pPr>
  </w:style>
  <w:style w:type="paragraph" w:customStyle="1" w:styleId="Nadpis1neslovan">
    <w:name w:val="Nadpis 1 nečíslovaný"/>
    <w:basedOn w:val="Nadpis1"/>
    <w:qFormat/>
    <w:rsid w:val="00BF15F7"/>
    <w:pPr>
      <w:pageBreakBefore/>
      <w:numPr>
        <w:numId w:val="0"/>
      </w:numPr>
      <w:tabs>
        <w:tab w:val="left" w:pos="432"/>
      </w:tabs>
      <w:ind w:left="454" w:hanging="454"/>
    </w:pPr>
  </w:style>
  <w:style w:type="paragraph" w:styleId="Textkomente">
    <w:name w:val="annotation text"/>
    <w:basedOn w:val="Normln"/>
    <w:link w:val="TextkomenteChar"/>
    <w:semiHidden/>
    <w:unhideWhenUsed/>
    <w:qFormat/>
    <w:rsid w:val="0063607E"/>
    <w:pPr>
      <w:spacing w:line="240" w:lineRule="auto"/>
    </w:pPr>
    <w:rPr>
      <w:sz w:val="20"/>
      <w:szCs w:val="20"/>
    </w:rPr>
  </w:style>
  <w:style w:type="paragraph" w:styleId="Pedmtkomente">
    <w:name w:val="annotation subject"/>
    <w:basedOn w:val="Textkomente"/>
    <w:next w:val="Textkomente"/>
    <w:link w:val="PedmtkomenteChar"/>
    <w:qFormat/>
    <w:rsid w:val="0063607E"/>
    <w:rPr>
      <w:b/>
      <w:bCs/>
    </w:rPr>
  </w:style>
  <w:style w:type="paragraph" w:styleId="Revize">
    <w:name w:val="Revision"/>
    <w:uiPriority w:val="99"/>
    <w:semiHidden/>
    <w:qFormat/>
    <w:rsid w:val="00E33038"/>
    <w:rPr>
      <w:sz w:val="24"/>
      <w:szCs w:val="24"/>
      <w:lang w:eastAsia="ar-SA"/>
    </w:rPr>
  </w:style>
  <w:style w:type="table" w:styleId="Mkatabulky">
    <w:name w:val="Table Grid"/>
    <w:basedOn w:val="Normlntabulka"/>
    <w:rsid w:val="00723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613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55369">
      <w:bodyDiv w:val="1"/>
      <w:marLeft w:val="0"/>
      <w:marRight w:val="0"/>
      <w:marTop w:val="0"/>
      <w:marBottom w:val="0"/>
      <w:divBdr>
        <w:top w:val="none" w:sz="0" w:space="0" w:color="auto"/>
        <w:left w:val="none" w:sz="0" w:space="0" w:color="auto"/>
        <w:bottom w:val="none" w:sz="0" w:space="0" w:color="auto"/>
        <w:right w:val="none" w:sz="0" w:space="0" w:color="auto"/>
      </w:divBdr>
    </w:div>
    <w:div w:id="879441926">
      <w:bodyDiv w:val="1"/>
      <w:marLeft w:val="0"/>
      <w:marRight w:val="0"/>
      <w:marTop w:val="0"/>
      <w:marBottom w:val="0"/>
      <w:divBdr>
        <w:top w:val="none" w:sz="0" w:space="0" w:color="auto"/>
        <w:left w:val="none" w:sz="0" w:space="0" w:color="auto"/>
        <w:bottom w:val="none" w:sz="0" w:space="0" w:color="auto"/>
        <w:right w:val="none" w:sz="0" w:space="0" w:color="auto"/>
      </w:divBdr>
    </w:div>
    <w:div w:id="892540640">
      <w:bodyDiv w:val="1"/>
      <w:marLeft w:val="0"/>
      <w:marRight w:val="0"/>
      <w:marTop w:val="0"/>
      <w:marBottom w:val="0"/>
      <w:divBdr>
        <w:top w:val="none" w:sz="0" w:space="0" w:color="auto"/>
        <w:left w:val="none" w:sz="0" w:space="0" w:color="auto"/>
        <w:bottom w:val="none" w:sz="0" w:space="0" w:color="auto"/>
        <w:right w:val="none" w:sz="0" w:space="0" w:color="auto"/>
      </w:divBdr>
    </w:div>
    <w:div w:id="2085486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khuyen.medium.com/an-overview-of-vgg16-and-nin-models-96e4bf39848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vdumoulin/conv_arithmetic?tab=readme-ov-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owardsdatascience.com/explain-like-im-five-artificial-neurons-b7c475b561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doi.org/10.1016/j.compag.2024.109090"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46EBD-D40F-48BB-B000-300D3C6ED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24512</TotalTime>
  <Pages>26</Pages>
  <Words>13934</Words>
  <Characters>82216</Characters>
  <Application>Microsoft Office Word</Application>
  <DocSecurity>0</DocSecurity>
  <Lines>685</Lines>
  <Paragraphs>191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 Jan</dc:creator>
  <dc:description/>
  <cp:lastModifiedBy>Ingr Jiri</cp:lastModifiedBy>
  <cp:revision>96</cp:revision>
  <cp:lastPrinted>2025-02-04T13:16:00Z</cp:lastPrinted>
  <dcterms:created xsi:type="dcterms:W3CDTF">2024-07-02T13:42:00Z</dcterms:created>
  <dcterms:modified xsi:type="dcterms:W3CDTF">2025-03-03T10:49:00Z</dcterms:modified>
  <dc:language>en-US</dc:language>
</cp:coreProperties>
</file>